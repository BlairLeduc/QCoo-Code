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Toc1449"/>
      <w:r>
        <w:rPr>
          <w:rFonts w:hint="eastAsia"/>
          <w:lang w:eastAsia="zh-CN"/>
        </w:rPr>
        <w:t xml:space="preserve">QCoo  </w:t>
      </w:r>
      <w:r>
        <w:rPr>
          <w:rFonts w:hint="eastAsia"/>
          <w:lang w:val="en-US" w:eastAsia="zh-CN"/>
        </w:rPr>
        <w:t>Protocol</w:t>
      </w:r>
      <w:bookmarkEnd w:id="0"/>
    </w:p>
    <w:p>
      <w:pPr>
        <w:pStyle w:val="14"/>
      </w:pPr>
      <w:r>
        <w:rPr>
          <w:lang w:val="zh-CN"/>
        </w:rPr>
        <w:t>目录</w:t>
      </w:r>
    </w:p>
    <w:p>
      <w:pPr>
        <w:pStyle w:val="7"/>
        <w:tabs>
          <w:tab w:val="right" w:leader="dot" w:pos="10466"/>
        </w:tabs>
        <w:rPr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HYPERLINK \l _Toc1449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kern w:val="2"/>
          <w:szCs w:val="22"/>
          <w:lang w:val="en-US" w:eastAsia="zh-CN" w:bidi="ar-SA"/>
        </w:rPr>
        <w:t>QCoo  Protocol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_Toc1449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1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466"/>
        </w:tabs>
        <w:rPr>
          <w:kern w:val="2"/>
          <w:szCs w:val="22"/>
          <w:lang w:val="en-US" w:eastAsia="zh-CN" w:bidi="ar-SA"/>
        </w:rPr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_Toc5823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kern w:val="2"/>
          <w:szCs w:val="22"/>
          <w:lang w:val="en-US" w:eastAsia="zh-CN" w:bidi="ar-SA"/>
        </w:rPr>
        <w:t>Comment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_Toc5823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2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9"/>
        <w:tabs>
          <w:tab w:val="right" w:leader="dot" w:pos="10466"/>
        </w:tabs>
        <w:rPr>
          <w:kern w:val="2"/>
          <w:szCs w:val="22"/>
          <w:lang w:val="en-US" w:eastAsia="zh-CN" w:bidi="ar-SA"/>
        </w:rPr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_Toc2527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bCs w:val="0"/>
          <w:kern w:val="2"/>
          <w:szCs w:val="22"/>
          <w:lang w:val="en-US" w:eastAsia="zh-CN" w:bidi="ar-SA"/>
        </w:rPr>
        <w:t>There are Two Ways For Communication :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_Toc2527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2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kern w:val="2"/>
          <w:szCs w:val="22"/>
          <w:lang w:val="en-US" w:eastAsia="zh-CN" w:bidi="ar-SA"/>
        </w:rPr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_Toc3720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bCs w:val="0"/>
          <w:kern w:val="2"/>
          <w:szCs w:val="22"/>
          <w:lang w:val="en-US" w:eastAsia="zh-CN" w:bidi="ar-SA"/>
        </w:rPr>
        <w:t xml:space="preserve">One </w:t>
      </w:r>
      <w:r>
        <w:rPr>
          <w:bCs w:val="0"/>
          <w:kern w:val="2"/>
          <w:szCs w:val="22"/>
          <w:lang w:val="en-US" w:eastAsia="zh-CN" w:bidi="ar-SA"/>
        </w:rPr>
        <w:t>、</w:t>
      </w:r>
      <w:r>
        <w:rPr>
          <w:rFonts w:hint="eastAsia"/>
          <w:bCs w:val="0"/>
          <w:kern w:val="2"/>
          <w:szCs w:val="22"/>
          <w:lang w:val="en-US" w:eastAsia="zh-CN" w:bidi="ar-SA"/>
        </w:rPr>
        <w:t xml:space="preserve">Execute </w:t>
      </w:r>
      <w:r>
        <w:rPr>
          <w:bCs w:val="0"/>
          <w:kern w:val="2"/>
          <w:szCs w:val="22"/>
          <w:lang w:val="en-US" w:eastAsia="zh-CN" w:bidi="ar-SA"/>
        </w:rPr>
        <w:t>：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_Toc3720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2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kern w:val="2"/>
          <w:szCs w:val="22"/>
          <w:lang w:val="en-US" w:eastAsia="zh-CN" w:bidi="ar-SA"/>
        </w:rPr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_Toc13028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bCs w:val="0"/>
          <w:kern w:val="2"/>
          <w:szCs w:val="22"/>
          <w:lang w:val="en-US" w:eastAsia="zh-CN" w:bidi="ar-SA"/>
        </w:rPr>
        <w:t>Two</w:t>
      </w:r>
      <w:r>
        <w:rPr>
          <w:bCs w:val="0"/>
          <w:kern w:val="2"/>
          <w:szCs w:val="22"/>
          <w:lang w:val="en-US" w:eastAsia="zh-CN" w:bidi="ar-SA"/>
        </w:rPr>
        <w:t>、</w:t>
      </w:r>
      <w:r>
        <w:rPr>
          <w:rFonts w:hint="eastAsia"/>
          <w:bCs w:val="0"/>
          <w:kern w:val="2"/>
          <w:szCs w:val="22"/>
          <w:lang w:val="en-US" w:eastAsia="zh-CN" w:bidi="ar-SA"/>
        </w:rPr>
        <w:t xml:space="preserve">Query </w:t>
      </w:r>
      <w:r>
        <w:rPr>
          <w:bCs w:val="0"/>
          <w:kern w:val="2"/>
          <w:szCs w:val="22"/>
          <w:lang w:val="en-US" w:eastAsia="zh-CN" w:bidi="ar-SA"/>
        </w:rPr>
        <w:t>：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_Toc13028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2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9"/>
        <w:tabs>
          <w:tab w:val="right" w:leader="dot" w:pos="10466"/>
        </w:tabs>
        <w:rPr>
          <w:kern w:val="2"/>
          <w:szCs w:val="22"/>
          <w:lang w:val="en-US" w:eastAsia="zh-CN" w:bidi="ar-SA"/>
        </w:rPr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_Toc2427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kern w:val="2"/>
          <w:szCs w:val="22"/>
          <w:lang w:val="en-US" w:eastAsia="zh-CN" w:bidi="ar-SA"/>
        </w:rPr>
        <w:t>Protocol Date Format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_Toc2427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3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kern w:val="2"/>
          <w:szCs w:val="22"/>
          <w:lang w:val="en-US" w:eastAsia="zh-CN" w:bidi="ar-SA"/>
        </w:rPr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_Toc27300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kern w:val="2"/>
          <w:szCs w:val="22"/>
          <w:lang w:val="en-US" w:eastAsia="zh-CN" w:bidi="ar-SA"/>
        </w:rPr>
        <w:t>Three 、Control LED method One  ： 0</w:t>
      </w:r>
      <w:r>
        <w:rPr>
          <w:kern w:val="2"/>
          <w:szCs w:val="22"/>
          <w:lang w:val="en-US" w:eastAsia="zh-CN" w:bidi="ar-SA"/>
        </w:rPr>
        <w:t>x41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_Toc27300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3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kern w:val="2"/>
          <w:szCs w:val="22"/>
          <w:lang w:val="en-US" w:eastAsia="zh-CN" w:bidi="ar-SA"/>
        </w:rPr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_Toc18573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kern w:val="2"/>
          <w:szCs w:val="22"/>
          <w:lang w:val="en-US" w:eastAsia="zh-CN" w:bidi="ar-SA"/>
        </w:rPr>
        <w:t xml:space="preserve">Four </w:t>
      </w:r>
      <w:r>
        <w:rPr>
          <w:kern w:val="2"/>
          <w:szCs w:val="22"/>
          <w:lang w:val="en-US" w:eastAsia="zh-CN" w:bidi="ar-SA"/>
        </w:rPr>
        <w:t>、</w:t>
      </w:r>
      <w:r>
        <w:rPr>
          <w:rFonts w:hint="eastAsia"/>
          <w:kern w:val="2"/>
          <w:szCs w:val="22"/>
          <w:lang w:val="en-US" w:eastAsia="zh-CN" w:bidi="ar-SA"/>
        </w:rPr>
        <w:t xml:space="preserve">Control LED method Two ：  </w:t>
      </w:r>
      <w:r>
        <w:rPr>
          <w:kern w:val="2"/>
          <w:szCs w:val="22"/>
          <w:lang w:val="en-US" w:eastAsia="zh-CN" w:bidi="ar-SA"/>
        </w:rPr>
        <w:t>0x11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_Toc18573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3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kern w:val="2"/>
          <w:szCs w:val="22"/>
          <w:lang w:val="en-US" w:eastAsia="zh-CN" w:bidi="ar-SA"/>
        </w:rPr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_Toc23060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kern w:val="2"/>
          <w:szCs w:val="22"/>
          <w:lang w:val="en-US" w:eastAsia="zh-CN" w:bidi="ar-SA"/>
        </w:rPr>
        <w:t xml:space="preserve">Five </w:t>
      </w:r>
      <w:r>
        <w:rPr>
          <w:kern w:val="2"/>
          <w:szCs w:val="22"/>
          <w:lang w:val="en-US" w:eastAsia="zh-CN" w:bidi="ar-SA"/>
        </w:rPr>
        <w:t>、</w:t>
      </w:r>
      <w:r>
        <w:rPr>
          <w:rFonts w:hint="eastAsia"/>
          <w:kern w:val="2"/>
          <w:szCs w:val="22"/>
          <w:lang w:val="en-US" w:eastAsia="zh-CN" w:bidi="ar-SA"/>
        </w:rPr>
        <w:t>Control Method Three   ：  0</w:t>
      </w:r>
      <w:r>
        <w:rPr>
          <w:kern w:val="2"/>
          <w:szCs w:val="22"/>
          <w:lang w:val="en-US" w:eastAsia="zh-CN" w:bidi="ar-SA"/>
        </w:rPr>
        <w:t>x14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_Toc23060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4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kern w:val="2"/>
          <w:szCs w:val="22"/>
          <w:lang w:val="en-US" w:eastAsia="zh-CN" w:bidi="ar-SA"/>
        </w:rPr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_Toc21869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kern w:val="2"/>
          <w:szCs w:val="22"/>
          <w:lang w:val="en-US" w:eastAsia="zh-CN" w:bidi="ar-SA"/>
        </w:rPr>
        <w:t>Six</w:t>
      </w:r>
      <w:r>
        <w:rPr>
          <w:kern w:val="2"/>
          <w:szCs w:val="22"/>
          <w:lang w:val="en-US" w:eastAsia="zh-CN" w:bidi="ar-SA"/>
        </w:rPr>
        <w:t>、</w:t>
      </w:r>
      <w:r>
        <w:rPr>
          <w:rFonts w:hint="eastAsia"/>
          <w:kern w:val="2"/>
          <w:szCs w:val="22"/>
          <w:lang w:val="en-US" w:eastAsia="zh-CN" w:bidi="ar-SA"/>
        </w:rPr>
        <w:t>fresh display   ：  0</w:t>
      </w:r>
      <w:r>
        <w:rPr>
          <w:kern w:val="2"/>
          <w:szCs w:val="22"/>
          <w:lang w:val="en-US" w:eastAsia="zh-CN" w:bidi="ar-SA"/>
        </w:rPr>
        <w:t>x03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_Toc21869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4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kern w:val="2"/>
          <w:szCs w:val="22"/>
          <w:lang w:val="en-US" w:eastAsia="zh-CN" w:bidi="ar-SA"/>
        </w:rPr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_Toc32391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kern w:val="2"/>
          <w:szCs w:val="22"/>
          <w:lang w:val="en-US" w:eastAsia="zh-CN" w:bidi="ar-SA"/>
        </w:rPr>
        <w:t xml:space="preserve">Seven </w:t>
      </w:r>
      <w:r>
        <w:rPr>
          <w:kern w:val="2"/>
          <w:szCs w:val="22"/>
          <w:lang w:val="en-US" w:eastAsia="zh-CN" w:bidi="ar-SA"/>
        </w:rPr>
        <w:t>、</w:t>
      </w:r>
      <w:r>
        <w:rPr>
          <w:rFonts w:hint="eastAsia"/>
          <w:kern w:val="2"/>
          <w:szCs w:val="22"/>
          <w:lang w:val="en-US" w:eastAsia="zh-CN" w:bidi="ar-SA"/>
        </w:rPr>
        <w:t xml:space="preserve">Brightness Setting   ：  </w:t>
      </w:r>
      <w:r>
        <w:rPr>
          <w:kern w:val="2"/>
          <w:szCs w:val="22"/>
          <w:lang w:val="en-US" w:eastAsia="zh-CN" w:bidi="ar-SA"/>
        </w:rPr>
        <w:t>0x20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_Toc32391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4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kern w:val="2"/>
          <w:szCs w:val="22"/>
          <w:lang w:val="en-US" w:eastAsia="zh-CN" w:bidi="ar-SA"/>
        </w:rPr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_Toc28921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kern w:val="2"/>
          <w:szCs w:val="22"/>
          <w:lang w:val="en-US" w:eastAsia="zh-CN" w:bidi="ar-SA"/>
        </w:rPr>
        <w:t xml:space="preserve">Eight </w:t>
      </w:r>
      <w:r>
        <w:rPr>
          <w:kern w:val="2"/>
          <w:szCs w:val="22"/>
          <w:lang w:val="en-US" w:eastAsia="zh-CN" w:bidi="ar-SA"/>
        </w:rPr>
        <w:t>、</w:t>
      </w:r>
      <w:r>
        <w:rPr>
          <w:rFonts w:hint="eastAsia"/>
          <w:kern w:val="2"/>
          <w:szCs w:val="22"/>
          <w:lang w:val="en-US" w:eastAsia="zh-CN" w:bidi="ar-SA"/>
        </w:rPr>
        <w:t xml:space="preserve">Change Effect    ：   </w:t>
      </w:r>
      <w:r>
        <w:rPr>
          <w:kern w:val="2"/>
          <w:szCs w:val="22"/>
          <w:lang w:val="en-US" w:eastAsia="zh-CN" w:bidi="ar-SA"/>
        </w:rPr>
        <w:t>0x05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_Toc28921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5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kern w:val="2"/>
          <w:szCs w:val="22"/>
          <w:lang w:val="en-US" w:eastAsia="zh-CN" w:bidi="ar-SA"/>
        </w:rPr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_Toc21209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kern w:val="2"/>
          <w:szCs w:val="22"/>
          <w:lang w:val="en-US" w:eastAsia="zh-CN" w:bidi="ar-SA"/>
        </w:rPr>
        <w:t xml:space="preserve">Nine </w:t>
      </w:r>
      <w:r>
        <w:rPr>
          <w:kern w:val="2"/>
          <w:szCs w:val="22"/>
          <w:lang w:val="en-US" w:eastAsia="zh-CN" w:bidi="ar-SA"/>
        </w:rPr>
        <w:t>、</w:t>
      </w:r>
      <w:r>
        <w:rPr>
          <w:rFonts w:hint="eastAsia"/>
          <w:kern w:val="2"/>
          <w:szCs w:val="22"/>
          <w:lang w:val="en-US" w:eastAsia="zh-CN" w:bidi="ar-SA"/>
        </w:rPr>
        <w:t>Power    ：   0</w:t>
      </w:r>
      <w:r>
        <w:rPr>
          <w:kern w:val="2"/>
          <w:szCs w:val="22"/>
          <w:lang w:val="en-US" w:eastAsia="zh-CN" w:bidi="ar-SA"/>
        </w:rPr>
        <w:t>x15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_Toc21209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5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pos="4000"/>
          <w:tab w:val="right" w:leader="dot" w:pos="10466"/>
        </w:tabs>
        <w:rPr>
          <w:kern w:val="2"/>
          <w:szCs w:val="22"/>
          <w:lang w:val="en-US" w:eastAsia="zh-CN" w:bidi="ar-SA"/>
        </w:rPr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_Toc14917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kern w:val="2"/>
          <w:szCs w:val="22"/>
          <w:lang w:val="en-US" w:eastAsia="zh-CN" w:bidi="ar-SA"/>
        </w:rPr>
        <w:t xml:space="preserve">Ten </w:t>
      </w:r>
      <w:r>
        <w:rPr>
          <w:kern w:val="2"/>
          <w:szCs w:val="22"/>
          <w:lang w:val="en-US" w:eastAsia="zh-CN" w:bidi="ar-SA"/>
        </w:rPr>
        <w:t>、</w:t>
      </w:r>
      <w:r>
        <w:rPr>
          <w:rFonts w:hint="eastAsia"/>
          <w:kern w:val="2"/>
          <w:szCs w:val="22"/>
          <w:lang w:val="en-US" w:eastAsia="zh-CN" w:bidi="ar-SA"/>
        </w:rPr>
        <w:t xml:space="preserve">Moter Shake 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t>:</w:t>
      </w:r>
      <w:r>
        <w:rPr>
          <w:kern w:val="2"/>
          <w:szCs w:val="22"/>
          <w:lang w:val="en-US" w:eastAsia="zh-CN" w:bidi="ar-SA"/>
        </w:rPr>
        <w:t xml:space="preserve"> </w:t>
      </w:r>
      <w:r>
        <w:rPr>
          <w:kern w:val="2"/>
          <w:szCs w:val="22"/>
          <w:lang w:val="en-US" w:eastAsia="zh-CN" w:bidi="ar-SA"/>
        </w:rPr>
        <w:t>0x16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_Toc14917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5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pos="4400"/>
          <w:tab w:val="right" w:leader="dot" w:pos="10466"/>
        </w:tabs>
        <w:rPr>
          <w:kern w:val="2"/>
          <w:szCs w:val="22"/>
          <w:lang w:val="en-US" w:eastAsia="zh-CN" w:bidi="ar-SA"/>
        </w:rPr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_Toc29385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kern w:val="2"/>
          <w:szCs w:val="22"/>
          <w:lang w:val="en-US" w:eastAsia="zh-CN" w:bidi="ar-SA"/>
        </w:rPr>
        <w:t xml:space="preserve">Eleven 、Set Connection </w:t>
      </w:r>
      <w:r>
        <w:rPr>
          <w:kern w:val="2"/>
          <w:szCs w:val="22"/>
          <w:lang w:val="en-US" w:eastAsia="zh-CN" w:bidi="ar-SA"/>
        </w:rPr>
        <w:tab/>
      </w:r>
      <w:r>
        <w:rPr>
          <w:rFonts w:hint="eastAsia"/>
          <w:kern w:val="2"/>
          <w:szCs w:val="22"/>
          <w:lang w:val="en-US" w:eastAsia="zh-CN" w:bidi="ar-SA"/>
        </w:rPr>
        <w:t>：</w:t>
      </w:r>
      <w:r>
        <w:rPr>
          <w:kern w:val="2"/>
          <w:szCs w:val="22"/>
          <w:lang w:val="en-US" w:eastAsia="zh-CN" w:bidi="ar-SA"/>
        </w:rPr>
        <w:t xml:space="preserve"> </w:t>
      </w:r>
      <w:r>
        <w:rPr>
          <w:kern w:val="2"/>
          <w:szCs w:val="22"/>
          <w:lang w:val="en-US" w:eastAsia="zh-CN" w:bidi="ar-SA"/>
        </w:rPr>
        <w:t>0x20</w:t>
      </w:r>
      <w:r>
        <w:rPr>
          <w:rFonts w:hint="eastAsia"/>
          <w:kern w:val="2"/>
          <w:szCs w:val="22"/>
          <w:lang w:val="en-US" w:eastAsia="zh-CN" w:bidi="ar-SA"/>
        </w:rPr>
        <w:t xml:space="preserve"> </w:t>
      </w:r>
      <w:bookmarkStart w:id="50" w:name="_GoBack"/>
      <w:bookmarkEnd w:id="50"/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_Toc29385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6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pos="4400"/>
          <w:tab w:val="right" w:leader="dot" w:pos="10466"/>
        </w:tabs>
        <w:rPr>
          <w:kern w:val="2"/>
          <w:szCs w:val="22"/>
          <w:lang w:val="en-US" w:eastAsia="zh-CN" w:bidi="ar-SA"/>
        </w:rPr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_Toc31504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kern w:val="2"/>
          <w:szCs w:val="22"/>
          <w:lang w:val="en-US" w:eastAsia="zh-CN" w:bidi="ar-SA"/>
        </w:rPr>
        <w:t xml:space="preserve">Twelve 、Save Brightness </w:t>
      </w:r>
      <w:r>
        <w:rPr>
          <w:kern w:val="2"/>
          <w:szCs w:val="22"/>
          <w:lang w:val="en-US" w:eastAsia="zh-CN" w:bidi="ar-SA"/>
        </w:rPr>
        <w:tab/>
      </w:r>
      <w:r>
        <w:rPr>
          <w:rFonts w:hint="eastAsia"/>
          <w:kern w:val="2"/>
          <w:szCs w:val="22"/>
          <w:lang w:val="en-US" w:eastAsia="zh-CN" w:bidi="ar-SA"/>
        </w:rPr>
        <w:t>：</w:t>
      </w:r>
      <w:r>
        <w:rPr>
          <w:kern w:val="2"/>
          <w:szCs w:val="22"/>
          <w:lang w:val="en-US" w:eastAsia="zh-CN" w:bidi="ar-SA"/>
        </w:rPr>
        <w:t xml:space="preserve"> </w:t>
      </w:r>
      <w:r>
        <w:rPr>
          <w:kern w:val="2"/>
          <w:szCs w:val="22"/>
          <w:lang w:val="en-US" w:eastAsia="zh-CN" w:bidi="ar-SA"/>
        </w:rPr>
        <w:t xml:space="preserve"> </w:t>
      </w:r>
      <w:r>
        <w:rPr>
          <w:kern w:val="2"/>
          <w:szCs w:val="22"/>
          <w:lang w:val="en-US" w:eastAsia="zh-CN" w:bidi="ar-SA"/>
        </w:rPr>
        <w:t>0x45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_Toc31504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6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pos="4000"/>
          <w:tab w:val="right" w:leader="dot" w:pos="10466"/>
        </w:tabs>
        <w:rPr>
          <w:kern w:val="2"/>
          <w:szCs w:val="22"/>
          <w:lang w:val="en-US" w:eastAsia="zh-CN" w:bidi="ar-SA"/>
        </w:rPr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_Toc4658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kern w:val="2"/>
          <w:szCs w:val="22"/>
          <w:lang w:val="en-US" w:eastAsia="zh-CN" w:bidi="ar-SA"/>
        </w:rPr>
        <w:t xml:space="preserve">Thirteen </w:t>
      </w:r>
      <w:r>
        <w:rPr>
          <w:kern w:val="2"/>
          <w:szCs w:val="22"/>
          <w:lang w:val="en-US" w:eastAsia="zh-CN" w:bidi="ar-SA"/>
        </w:rPr>
        <w:t>、</w:t>
      </w:r>
      <w:r>
        <w:rPr>
          <w:rFonts w:hint="eastAsia"/>
          <w:kern w:val="2"/>
          <w:szCs w:val="22"/>
          <w:lang w:val="en-US" w:eastAsia="zh-CN" w:bidi="ar-SA"/>
        </w:rPr>
        <w:t>Dice Mode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t xml:space="preserve"> </w:t>
      </w:r>
      <w:r>
        <w:rPr>
          <w:rFonts w:hint="eastAsia"/>
          <w:kern w:val="2"/>
          <w:szCs w:val="22"/>
          <w:lang w:val="en-US" w:eastAsia="zh-CN" w:bidi="ar-SA"/>
        </w:rPr>
        <w:t>：</w:t>
      </w:r>
      <w:r>
        <w:rPr>
          <w:kern w:val="2"/>
          <w:szCs w:val="22"/>
          <w:lang w:val="en-US" w:eastAsia="zh-CN" w:bidi="ar-SA"/>
        </w:rPr>
        <w:t xml:space="preserve"> </w:t>
      </w:r>
      <w:r>
        <w:rPr>
          <w:kern w:val="2"/>
          <w:szCs w:val="22"/>
          <w:lang w:val="en-US" w:eastAsia="zh-CN" w:bidi="ar-SA"/>
        </w:rPr>
        <w:t xml:space="preserve"> </w:t>
      </w:r>
      <w:r>
        <w:rPr>
          <w:kern w:val="2"/>
          <w:szCs w:val="22"/>
          <w:lang w:val="en-US" w:eastAsia="zh-CN" w:bidi="ar-SA"/>
        </w:rPr>
        <w:t>0x42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_Toc4658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7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pos="4400"/>
          <w:tab w:val="right" w:leader="dot" w:pos="10466"/>
        </w:tabs>
        <w:rPr>
          <w:kern w:val="2"/>
          <w:szCs w:val="22"/>
          <w:lang w:val="en-US" w:eastAsia="zh-CN" w:bidi="ar-SA"/>
        </w:rPr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_Toc11412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kern w:val="2"/>
          <w:szCs w:val="22"/>
          <w:lang w:val="en-US" w:eastAsia="zh-CN" w:bidi="ar-SA"/>
        </w:rPr>
        <w:t xml:space="preserve">Fourteen </w:t>
      </w:r>
      <w:r>
        <w:rPr>
          <w:kern w:val="2"/>
          <w:szCs w:val="22"/>
          <w:lang w:val="en-US" w:eastAsia="zh-CN" w:bidi="ar-SA"/>
        </w:rPr>
        <w:t>、</w:t>
      </w:r>
      <w:r>
        <w:rPr>
          <w:rFonts w:hint="eastAsia"/>
          <w:kern w:val="2"/>
          <w:szCs w:val="22"/>
          <w:lang w:val="en-US" w:eastAsia="zh-CN" w:bidi="ar-SA"/>
        </w:rPr>
        <w:t>initialize Gyro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t xml:space="preserve"> </w:t>
      </w:r>
      <w:r>
        <w:rPr>
          <w:rFonts w:hint="eastAsia"/>
          <w:kern w:val="2"/>
          <w:szCs w:val="22"/>
          <w:lang w:val="en-US" w:eastAsia="zh-CN" w:bidi="ar-SA"/>
        </w:rPr>
        <w:t>：</w:t>
      </w:r>
      <w:r>
        <w:rPr>
          <w:kern w:val="2"/>
          <w:szCs w:val="22"/>
          <w:lang w:val="en-US" w:eastAsia="zh-CN" w:bidi="ar-SA"/>
        </w:rPr>
        <w:t xml:space="preserve"> </w:t>
      </w:r>
      <w:r>
        <w:rPr>
          <w:kern w:val="2"/>
          <w:szCs w:val="22"/>
          <w:lang w:val="en-US" w:eastAsia="zh-CN" w:bidi="ar-SA"/>
        </w:rPr>
        <w:t xml:space="preserve"> </w:t>
      </w:r>
      <w:r>
        <w:rPr>
          <w:kern w:val="2"/>
          <w:szCs w:val="22"/>
          <w:lang w:val="en-US" w:eastAsia="zh-CN" w:bidi="ar-SA"/>
        </w:rPr>
        <w:t>0</w:t>
      </w:r>
      <w:r>
        <w:rPr>
          <w:rFonts w:hint="eastAsia"/>
          <w:kern w:val="2"/>
          <w:szCs w:val="22"/>
          <w:lang w:val="en-US" w:eastAsia="zh-CN" w:bidi="ar-SA"/>
        </w:rPr>
        <w:t>x</w:t>
      </w:r>
      <w:r>
        <w:rPr>
          <w:kern w:val="2"/>
          <w:szCs w:val="22"/>
          <w:lang w:val="en-US" w:eastAsia="zh-CN" w:bidi="ar-SA"/>
        </w:rPr>
        <w:t>43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_Toc11412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7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pos="4400"/>
          <w:tab w:val="right" w:leader="dot" w:pos="10466"/>
        </w:tabs>
        <w:rPr>
          <w:kern w:val="2"/>
          <w:szCs w:val="22"/>
          <w:lang w:val="en-US" w:eastAsia="zh-CN" w:bidi="ar-SA"/>
        </w:rPr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_Toc12041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kern w:val="2"/>
          <w:szCs w:val="22"/>
          <w:lang w:val="en-US" w:eastAsia="zh-CN" w:bidi="ar-SA"/>
        </w:rPr>
        <w:t xml:space="preserve">Fifteen </w:t>
      </w:r>
      <w:r>
        <w:rPr>
          <w:kern w:val="2"/>
          <w:szCs w:val="22"/>
          <w:lang w:val="en-US" w:eastAsia="zh-CN" w:bidi="ar-SA"/>
        </w:rPr>
        <w:t>、</w:t>
      </w:r>
      <w:r>
        <w:rPr>
          <w:rFonts w:hint="eastAsia"/>
          <w:kern w:val="2"/>
          <w:szCs w:val="22"/>
          <w:lang w:val="en-US" w:eastAsia="zh-CN" w:bidi="ar-SA"/>
        </w:rPr>
        <w:t xml:space="preserve">Query Voltage 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t xml:space="preserve"> </w:t>
      </w:r>
      <w:r>
        <w:rPr>
          <w:rFonts w:hint="eastAsia"/>
          <w:kern w:val="2"/>
          <w:szCs w:val="22"/>
          <w:lang w:val="en-US" w:eastAsia="zh-CN" w:bidi="ar-SA"/>
        </w:rPr>
        <w:t>：</w:t>
      </w:r>
      <w:r>
        <w:rPr>
          <w:kern w:val="2"/>
          <w:szCs w:val="22"/>
          <w:lang w:val="en-US" w:eastAsia="zh-CN" w:bidi="ar-SA"/>
        </w:rPr>
        <w:t xml:space="preserve"> </w:t>
      </w:r>
      <w:r>
        <w:rPr>
          <w:kern w:val="2"/>
          <w:szCs w:val="22"/>
          <w:lang w:val="en-US" w:eastAsia="zh-CN" w:bidi="ar-SA"/>
        </w:rPr>
        <w:t xml:space="preserve"> </w:t>
      </w:r>
      <w:r>
        <w:rPr>
          <w:kern w:val="2"/>
          <w:szCs w:val="22"/>
          <w:lang w:val="en-US" w:eastAsia="zh-CN" w:bidi="ar-SA"/>
        </w:rPr>
        <w:t>0x17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_Toc12041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7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pos="4400"/>
          <w:tab w:val="right" w:leader="dot" w:pos="10466"/>
        </w:tabs>
        <w:rPr>
          <w:kern w:val="2"/>
          <w:szCs w:val="22"/>
          <w:lang w:val="en-US" w:eastAsia="zh-CN" w:bidi="ar-SA"/>
        </w:rPr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_Toc8206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kern w:val="2"/>
          <w:szCs w:val="22"/>
          <w:lang w:val="en-US" w:eastAsia="zh-CN" w:bidi="ar-SA"/>
        </w:rPr>
        <w:t>Sixteen 、查询</w:t>
      </w:r>
      <w:r>
        <w:rPr>
          <w:kern w:val="2"/>
          <w:szCs w:val="22"/>
          <w:lang w:val="en-US" w:eastAsia="zh-CN" w:bidi="ar-SA"/>
        </w:rPr>
        <w:t>充电状态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t xml:space="preserve"> </w:t>
      </w:r>
      <w:r>
        <w:rPr>
          <w:rFonts w:hint="eastAsia"/>
          <w:kern w:val="2"/>
          <w:szCs w:val="22"/>
          <w:lang w:val="en-US" w:eastAsia="zh-CN" w:bidi="ar-SA"/>
        </w:rPr>
        <w:t>：</w:t>
      </w:r>
      <w:r>
        <w:rPr>
          <w:rFonts w:hint="eastAsia"/>
          <w:kern w:val="2"/>
          <w:szCs w:val="22"/>
          <w:lang w:val="en-US" w:eastAsia="zh-CN" w:bidi="ar-SA"/>
        </w:rPr>
        <w:t xml:space="preserve"> </w:t>
      </w:r>
      <w:r>
        <w:rPr>
          <w:kern w:val="2"/>
          <w:szCs w:val="22"/>
          <w:lang w:val="en-US" w:eastAsia="zh-CN" w:bidi="ar-SA"/>
        </w:rPr>
        <w:t xml:space="preserve"> </w:t>
      </w:r>
      <w:r>
        <w:rPr>
          <w:kern w:val="2"/>
          <w:szCs w:val="22"/>
          <w:lang w:val="en-US" w:eastAsia="zh-CN" w:bidi="ar-SA"/>
        </w:rPr>
        <w:t>0x18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_Toc8206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8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rPr>
          <w:b/>
          <w:bCs/>
          <w:lang w:val="zh-CN"/>
        </w:rPr>
      </w:pP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183"/>
        <w:gridCol w:w="2125"/>
        <w:gridCol w:w="2032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lang w:val="zh-CN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Project Name</w:t>
            </w:r>
          </w:p>
        </w:tc>
        <w:tc>
          <w:tcPr>
            <w:tcW w:w="2183" w:type="dxa"/>
            <w:vAlign w:val="top"/>
          </w:tcPr>
          <w:p>
            <w:pPr>
              <w:jc w:val="center"/>
              <w:rPr>
                <w:b/>
                <w:bCs/>
                <w:lang w:val="zh-CN"/>
              </w:rPr>
            </w:pPr>
            <w:ins w:id="0" w:author="Tudou001" w:date="2017-05-09T05:37:15Z">
              <w:r>
                <w:rPr>
                  <w:rFonts w:hint="eastAsia"/>
                  <w:b/>
                  <w:bCs/>
                  <w:lang w:val="en-US" w:eastAsia="zh-CN"/>
                </w:rPr>
                <w:t>V</w:t>
              </w:r>
            </w:ins>
            <w:ins w:id="1" w:author="Tudou001" w:date="2017-05-09T05:37:10Z">
              <w:r>
                <w:rPr>
                  <w:rFonts w:hint="eastAsia"/>
                  <w:b/>
                  <w:bCs/>
                  <w:lang w:val="en-US" w:eastAsia="zh-CN"/>
                </w:rPr>
                <w:t>ersi</w:t>
              </w:r>
            </w:ins>
            <w:ins w:id="2" w:author="Tudou001" w:date="2017-05-09T05:37:11Z">
              <w:r>
                <w:rPr>
                  <w:rFonts w:hint="eastAsia"/>
                  <w:b/>
                  <w:bCs/>
                  <w:lang w:val="en-US" w:eastAsia="zh-CN"/>
                </w:rPr>
                <w:t>on</w:t>
              </w:r>
            </w:ins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Comment</w:t>
            </w:r>
          </w:p>
        </w:tc>
        <w:tc>
          <w:tcPr>
            <w:tcW w:w="2032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lang w:val="zh-CN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208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zh-CN"/>
              </w:rPr>
            </w:pPr>
            <w:r>
              <w:rPr>
                <w:rFonts w:ascii="Arial" w:hAnsi="Arial" w:eastAsia="宋体" w:cs="Arial"/>
                <w:b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</w:rPr>
              <w:t>perator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 xml:space="preserve">QCoo </w:t>
            </w:r>
          </w:p>
        </w:tc>
        <w:tc>
          <w:tcPr>
            <w:tcW w:w="2183" w:type="dxa"/>
            <w:vAlign w:val="top"/>
          </w:tcPr>
          <w:p>
            <w:pPr>
              <w:jc w:val="center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2.0.2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lang w:val="zh-CN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Finish Protocol</w:t>
            </w:r>
          </w:p>
        </w:tc>
        <w:tc>
          <w:tcPr>
            <w:tcW w:w="2032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2016.09</w:t>
            </w:r>
            <w:r>
              <w:rPr>
                <w:b/>
                <w:bCs/>
                <w:lang w:val="zh-CN"/>
              </w:rPr>
              <w:t>.</w:t>
            </w:r>
            <w:r>
              <w:rPr>
                <w:rFonts w:hint="eastAsia"/>
                <w:b/>
                <w:bCs/>
                <w:lang w:val="zh-CN"/>
              </w:rPr>
              <w:t>01</w:t>
            </w:r>
          </w:p>
        </w:tc>
        <w:tc>
          <w:tcPr>
            <w:tcW w:w="2081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lang w:val="zh-CN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Yu 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jc w:val="center"/>
              <w:rPr>
                <w:rFonts w:hint="eastAsia" w:eastAsia="等线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QCoo </w:t>
            </w:r>
          </w:p>
        </w:tc>
        <w:tc>
          <w:tcPr>
            <w:tcW w:w="2183" w:type="dxa"/>
            <w:vAlign w:val="top"/>
          </w:tcPr>
          <w:p>
            <w:pPr>
              <w:jc w:val="center"/>
              <w:rPr>
                <w:rFonts w:hint="eastAsia" w:eastAsia="等线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2.0.3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eastAsia" w:eastAsia="等线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Fix LED0 Bugs</w:t>
            </w:r>
          </w:p>
        </w:tc>
        <w:tc>
          <w:tcPr>
            <w:tcW w:w="2032" w:type="dxa"/>
            <w:vAlign w:val="top"/>
          </w:tcPr>
          <w:p>
            <w:pPr>
              <w:jc w:val="center"/>
              <w:rPr>
                <w:rFonts w:hint="eastAsia" w:eastAsia="等线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2016.09.21</w:t>
            </w:r>
          </w:p>
        </w:tc>
        <w:tc>
          <w:tcPr>
            <w:tcW w:w="2081" w:type="dxa"/>
            <w:vAlign w:val="top"/>
          </w:tcPr>
          <w:p>
            <w:pPr>
              <w:jc w:val="center"/>
              <w:rPr>
                <w:rFonts w:hint="eastAsia" w:eastAsia="等线"/>
                <w:b/>
                <w:bCs/>
                <w:lang w:val="en-US" w:eastAsia="zh-CN"/>
              </w:rPr>
            </w:pPr>
            <w:r>
              <w:rPr>
                <w:rFonts w:hint="eastAsia" w:eastAsia="等线"/>
                <w:b/>
                <w:bCs/>
                <w:lang w:val="en-US" w:eastAsia="zh-CN"/>
              </w:rPr>
              <w:t>Yu 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QCoo </w:t>
            </w:r>
          </w:p>
        </w:tc>
        <w:tc>
          <w:tcPr>
            <w:tcW w:w="2183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2.0.4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Change Baud rate</w:t>
            </w:r>
          </w:p>
        </w:tc>
        <w:tc>
          <w:tcPr>
            <w:tcW w:w="2032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2017.01.03</w:t>
            </w:r>
          </w:p>
        </w:tc>
        <w:tc>
          <w:tcPr>
            <w:tcW w:w="208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Yu 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QCoo </w:t>
            </w:r>
          </w:p>
        </w:tc>
        <w:tc>
          <w:tcPr>
            <w:tcW w:w="2183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2.0.5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Add English</w:t>
            </w:r>
          </w:p>
        </w:tc>
        <w:tc>
          <w:tcPr>
            <w:tcW w:w="2032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2017.05.09</w:t>
            </w:r>
          </w:p>
        </w:tc>
        <w:tc>
          <w:tcPr>
            <w:tcW w:w="208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Yu Liang</w:t>
            </w:r>
          </w:p>
        </w:tc>
      </w:tr>
    </w:tbl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5823"/>
      <w:r>
        <w:rPr>
          <w:rFonts w:hint="eastAsia"/>
          <w:lang w:val="en-US" w:eastAsia="zh-CN"/>
        </w:rPr>
        <w:t>Comment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QCoo  is compatable for Arduino, and it has the same bootloader with Arduino UNO;you can use Arduino IDE update your firmware.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QCoo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Maybe you can regard QCoo  as a display device which can community via bluetooth with smart phone .and the smart phone can send command to QCoo  to control leds containing brightness color position etc.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QCoo  is not completely a executor ,QCoo  will update the gyro date to smart phone via BLE .And every time Smart Phone send a command to QCoo ,QCoo  will send back a request OK message to Smart Phone if QCoo  has executed the command successfully .So the communication is stable By this way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Style w:val="11"/>
          <w:b/>
          <w:bCs w:val="0"/>
        </w:rPr>
      </w:pPr>
      <w:bookmarkStart w:id="2" w:name="_Toc2527"/>
      <w:r>
        <w:rPr>
          <w:rStyle w:val="11"/>
          <w:rFonts w:hint="eastAsia"/>
          <w:b/>
          <w:bCs w:val="0"/>
          <w:lang w:val="en-US" w:eastAsia="zh-CN"/>
        </w:rPr>
        <w:t>There are Two Ways For Communication :</w:t>
      </w:r>
      <w:bookmarkEnd w:id="2"/>
    </w:p>
    <w:p>
      <w:pPr>
        <w:pStyle w:val="4"/>
        <w:rPr>
          <w:rStyle w:val="11"/>
          <w:b/>
          <w:bCs w:val="0"/>
        </w:rPr>
      </w:pPr>
      <w:bookmarkStart w:id="3" w:name="_Toc3720"/>
      <w:r>
        <w:rPr>
          <w:rStyle w:val="11"/>
          <w:rFonts w:hint="eastAsia"/>
          <w:b/>
          <w:bCs w:val="0"/>
          <w:lang w:val="en-US" w:eastAsia="zh-CN"/>
        </w:rPr>
        <w:t xml:space="preserve">One </w:t>
      </w:r>
      <w:r>
        <w:rPr>
          <w:rStyle w:val="11"/>
          <w:b/>
          <w:bCs w:val="0"/>
        </w:rPr>
        <w:t>、</w:t>
      </w:r>
      <w:r>
        <w:rPr>
          <w:rStyle w:val="11"/>
          <w:rFonts w:hint="eastAsia"/>
          <w:b/>
          <w:bCs w:val="0"/>
          <w:lang w:val="en-US" w:eastAsia="zh-CN"/>
        </w:rPr>
        <w:t xml:space="preserve">Execute </w:t>
      </w:r>
      <w:r>
        <w:rPr>
          <w:rStyle w:val="11"/>
          <w:b/>
          <w:bCs w:val="0"/>
        </w:rPr>
        <w:t>：</w:t>
      </w:r>
      <w:bookmarkEnd w:id="3"/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Control LED method One 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Control LED method two 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Control LED method three  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Fresh display 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Brightness setting 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Change effect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Power OFF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Motor shake setting 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Set Connection 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Save Brightness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Dice Mode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Initialization Gyro</w:t>
      </w:r>
    </w:p>
    <w:p>
      <w:pPr>
        <w:pStyle w:val="4"/>
        <w:rPr>
          <w:rStyle w:val="11"/>
          <w:b/>
          <w:bCs w:val="0"/>
        </w:rPr>
      </w:pPr>
      <w:bookmarkStart w:id="4" w:name="_Toc13028"/>
      <w:r>
        <w:rPr>
          <w:rStyle w:val="11"/>
          <w:rFonts w:hint="eastAsia"/>
          <w:b/>
          <w:bCs w:val="0"/>
          <w:lang w:val="en-US" w:eastAsia="zh-CN"/>
        </w:rPr>
        <w:t>Two</w:t>
      </w:r>
      <w:r>
        <w:rPr>
          <w:rStyle w:val="11"/>
          <w:b/>
          <w:bCs w:val="0"/>
        </w:rPr>
        <w:t>、</w:t>
      </w:r>
      <w:r>
        <w:rPr>
          <w:rStyle w:val="11"/>
          <w:rFonts w:hint="eastAsia"/>
          <w:b/>
          <w:bCs w:val="0"/>
          <w:lang w:val="en-US" w:eastAsia="zh-CN"/>
        </w:rPr>
        <w:t xml:space="preserve">Query </w:t>
      </w:r>
      <w:r>
        <w:rPr>
          <w:rStyle w:val="11"/>
          <w:b/>
          <w:bCs w:val="0"/>
        </w:rPr>
        <w:t>：</w:t>
      </w:r>
      <w:bookmarkEnd w:id="4"/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Query Color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Query Voltage 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Query Change State </w:t>
      </w:r>
    </w:p>
    <w:p>
      <w:pPr>
        <w:pStyle w:val="8"/>
      </w:pPr>
      <w:bookmarkStart w:id="5" w:name="_Toc2427"/>
      <w:r>
        <w:rPr>
          <w:rFonts w:hint="eastAsia"/>
          <w:lang w:val="en-US" w:eastAsia="zh-CN"/>
        </w:rPr>
        <w:t>Protocol Date Format</w:t>
      </w:r>
      <w:bookmarkEnd w:id="5"/>
      <w:r>
        <w:rPr>
          <w:rFonts w:hint="eastAsia"/>
          <w:lang w:val="en-US" w:eastAsia="zh-CN"/>
        </w:rPr>
        <w:t xml:space="preserve"> </w:t>
      </w:r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997"/>
        <w:gridCol w:w="1417"/>
        <w:gridCol w:w="2109"/>
        <w:gridCol w:w="1435"/>
        <w:gridCol w:w="1559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8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 xml:space="preserve">Start </w:t>
            </w:r>
            <w:r>
              <w:rPr>
                <w:rFonts w:hint="eastAsia"/>
              </w:rPr>
              <w:t>1</w:t>
            </w:r>
          </w:p>
        </w:tc>
        <w:tc>
          <w:tcPr>
            <w:tcW w:w="997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Start 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2109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lang w:val="en-US" w:eastAsia="zh-CN"/>
              </w:rPr>
              <w:t>(Not  use)</w:t>
            </w:r>
          </w:p>
        </w:tc>
        <w:tc>
          <w:tcPr>
            <w:tcW w:w="143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Operating 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956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8" w:hRule="atLeast"/>
        </w:trPr>
        <w:tc>
          <w:tcPr>
            <w:tcW w:w="98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0xf0</w:t>
            </w:r>
          </w:p>
        </w:tc>
        <w:tc>
          <w:tcPr>
            <w:tcW w:w="997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0x55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Protocol Length except  start or end</w:t>
            </w:r>
          </w:p>
        </w:tc>
        <w:tc>
          <w:tcPr>
            <w:tcW w:w="2109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用于指示命令index(</w:t>
            </w:r>
            <w:r>
              <w:rPr>
                <w:rFonts w:hint="eastAsia"/>
                <w:lang w:val="en-US" w:eastAsia="zh-CN"/>
              </w:rPr>
              <w:t xml:space="preserve">Master device used for detect if COM is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"http://dict.youdao.com/w/asynchronous/" \l "keyfrom=E2Ctranslation"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default"/>
              </w:rPr>
              <w:t>asynchronous</w:t>
            </w:r>
            <w:r>
              <w:rPr>
                <w:rFonts w:hint="default"/>
              </w:rPr>
              <w:fldChar w:fldCharType="end"/>
            </w:r>
            <w:r>
              <w:rPr>
                <w:rFonts w:hint="eastAsia"/>
              </w:rPr>
              <w:t>)</w:t>
            </w:r>
          </w:p>
        </w:tc>
        <w:tc>
          <w:tcPr>
            <w:tcW w:w="1435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0x02 </w:t>
            </w:r>
            <w:r>
              <w:rPr>
                <w:rFonts w:hint="eastAsia"/>
                <w:lang w:val="en-US" w:eastAsia="zh-CN"/>
              </w:rPr>
              <w:t>execute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  <w:lang w:val="en-US" w:eastAsia="zh-CN"/>
              </w:rPr>
              <w:t>query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 CMD for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Execute and Query  </w:t>
            </w:r>
          </w:p>
        </w:tc>
        <w:tc>
          <w:tcPr>
            <w:tcW w:w="1956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Parameter for CMD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  <w:r>
        <w:rPr>
          <w:rFonts w:hint="eastAsia"/>
          <w:lang w:eastAsia="zh-CN"/>
        </w:rPr>
        <w:t xml:space="preserve">QCoo  </w:t>
      </w:r>
      <w:r>
        <w:rPr>
          <w:rFonts w:hint="eastAsia"/>
          <w:lang w:val="en-US" w:eastAsia="zh-CN"/>
        </w:rPr>
        <w:t xml:space="preserve">has six faces they are marked as </w:t>
      </w:r>
      <w:r>
        <w:rPr>
          <w:rFonts w:hint="eastAsia"/>
        </w:rPr>
        <w:t>0</w:t>
      </w:r>
      <w:r>
        <w:t>x01</w:t>
      </w:r>
      <w:r>
        <w:rPr>
          <w:rFonts w:hint="eastAsia"/>
        </w:rPr>
        <w:t>,、0</w:t>
      </w:r>
      <w:r>
        <w:t>x02</w:t>
      </w:r>
      <w:r>
        <w:rPr>
          <w:rFonts w:hint="eastAsia"/>
        </w:rPr>
        <w:t>、0</w:t>
      </w:r>
      <w:r>
        <w:t>x03</w:t>
      </w:r>
      <w:r>
        <w:rPr>
          <w:rFonts w:hint="eastAsia"/>
        </w:rPr>
        <w:t>、0</w:t>
      </w:r>
      <w:r>
        <w:t>x04</w:t>
      </w:r>
      <w:r>
        <w:rPr>
          <w:rFonts w:hint="eastAsia"/>
        </w:rPr>
        <w:t>、0</w:t>
      </w:r>
      <w:r>
        <w:t>x05</w:t>
      </w:r>
      <w:r>
        <w:rPr>
          <w:rFonts w:hint="eastAsia"/>
        </w:rPr>
        <w:t>、0</w:t>
      </w:r>
      <w:r>
        <w:t>x06</w:t>
      </w:r>
    </w:p>
    <w:p>
      <w:pPr>
        <w:spacing w:line="360" w:lineRule="auto"/>
      </w:pPr>
      <w:r>
        <w:rPr>
          <w:rFonts w:hint="eastAsia"/>
          <w:lang w:eastAsia="zh-CN"/>
        </w:rPr>
        <w:t xml:space="preserve">QCoo  </w:t>
      </w:r>
      <w:r>
        <w:rPr>
          <w:rFonts w:hint="eastAsia"/>
          <w:lang w:val="en-US" w:eastAsia="zh-CN"/>
        </w:rPr>
        <w:t xml:space="preserve">has 30 color saved in local storage marked as: </w:t>
      </w:r>
      <w:r>
        <w:rPr>
          <w:rFonts w:hint="eastAsia"/>
        </w:rPr>
        <w:t>0</w:t>
      </w:r>
      <w:r>
        <w:t>x00~0x29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 xml:space="preserve">QCoo  </w:t>
      </w:r>
      <w:r>
        <w:rPr>
          <w:rFonts w:hint="eastAsia"/>
          <w:lang w:val="en-US" w:eastAsia="zh-CN"/>
        </w:rPr>
        <w:t>has 256 brightness level marked as :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00</w:t>
      </w:r>
      <w:r>
        <w:t>~0xFF</w:t>
      </w:r>
      <w:r>
        <w:rPr>
          <w:rFonts w:hint="eastAsia"/>
          <w:lang w:val="en-US" w:eastAsia="zh-CN"/>
        </w:rPr>
        <w:t>(Brightness less than 10 marked as 10)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 xml:space="preserve">QCoo  </w:t>
      </w:r>
      <w:r>
        <w:rPr>
          <w:rFonts w:hint="eastAsia"/>
          <w:lang w:val="en-US" w:eastAsia="zh-CN"/>
        </w:rPr>
        <w:t>has a hardware serial port and communication baud rate is 9600</w:t>
      </w:r>
    </w:p>
    <w:p>
      <w:pPr>
        <w:spacing w:line="360" w:lineRule="auto"/>
        <w:rPr>
          <w:rFonts w:hint="eastAsia"/>
        </w:rPr>
      </w:pPr>
    </w:p>
    <w:p>
      <w:pPr>
        <w:pStyle w:val="4"/>
      </w:pPr>
      <w:bookmarkStart w:id="6" w:name="_Toc27300"/>
      <w:r>
        <w:rPr>
          <w:rFonts w:hint="eastAsia"/>
          <w:lang w:val="en-US" w:eastAsia="zh-CN"/>
        </w:rPr>
        <w:t xml:space="preserve">Three 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Control LED method One</w:t>
      </w:r>
      <w:r>
        <w:rPr>
          <w:rFonts w:hint="eastAsia"/>
        </w:rPr>
        <w:t xml:space="preserve">  ： 0</w:t>
      </w:r>
      <w:r>
        <w:t>x41</w:t>
      </w:r>
      <w:bookmarkEnd w:id="6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1513"/>
        <w:gridCol w:w="1513"/>
        <w:gridCol w:w="1513"/>
        <w:gridCol w:w="1468"/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bookmarkStart w:id="7" w:name="OLE_LINK2"/>
            <w:bookmarkStart w:id="8" w:name="OLE_LINK1"/>
            <w:r>
              <w:rPr>
                <w:rFonts w:hint="eastAsia"/>
                <w:lang w:val="en-US" w:eastAsia="zh-CN"/>
              </w:rPr>
              <w:t>Start Code</w:t>
            </w:r>
          </w:p>
        </w:tc>
        <w:tc>
          <w:tcPr>
            <w:tcW w:w="151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51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51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Operating </w:t>
            </w:r>
          </w:p>
        </w:tc>
        <w:tc>
          <w:tcPr>
            <w:tcW w:w="151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468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Color Index</w:t>
            </w:r>
          </w:p>
        </w:tc>
        <w:tc>
          <w:tcPr>
            <w:tcW w:w="142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LED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51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1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51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51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x41</w:t>
            </w:r>
          </w:p>
        </w:tc>
        <w:tc>
          <w:tcPr>
            <w:tcW w:w="1468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425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x7D</w:t>
            </w:r>
          </w:p>
        </w:tc>
      </w:tr>
      <w:bookmarkEnd w:id="7"/>
      <w:bookmarkEnd w:id="8"/>
    </w:tbl>
    <w:p>
      <w:pPr>
        <w:spacing w:line="360" w:lineRule="auto"/>
      </w:pPr>
      <w:r>
        <w:rPr>
          <w:rFonts w:hint="eastAsia"/>
          <w:lang w:val="en-US" w:eastAsia="zh-CN"/>
        </w:rPr>
        <w:t>Send date</w:t>
      </w:r>
      <w:bookmarkStart w:id="9" w:name="OLE_LINK28"/>
      <w:bookmarkStart w:id="10" w:name="OLE_LINK27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F0550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410241017D</w:t>
      </w:r>
      <w:r>
        <w:t xml:space="preserve"> </w:t>
      </w:r>
      <w:bookmarkEnd w:id="9"/>
      <w:bookmarkEnd w:id="10"/>
      <w:r>
        <w:rPr>
          <w:rFonts w:hint="eastAsia"/>
          <w:lang w:val="en-US" w:eastAsia="zh-CN"/>
        </w:rPr>
        <w:t>to QCoo  Via serial port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lang w:val="en-US" w:eastAsia="zh-CN"/>
        </w:rPr>
        <w:t>What you will see</w:t>
      </w:r>
      <w:r>
        <w:t>：</w:t>
      </w:r>
      <w:r>
        <w:rPr>
          <w:rFonts w:hint="eastAsia"/>
          <w:lang w:val="en-US" w:eastAsia="zh-CN"/>
        </w:rPr>
        <w:t>Number 125(LED Index 0x07) LED will be lighted and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color is Color Index 1(0x01);CMD 0x41 means Control LED Method One;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lang w:val="en-US" w:eastAsia="zh-CN"/>
        </w:rPr>
        <w:t>Return Value : None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lang w:val="en-US" w:eastAsia="zh-CN"/>
        </w:rPr>
        <w:t>Notice :this CMD especially suitable for single led operating ,and this CMD is used to control snake (QCoo  game );</w:t>
      </w:r>
    </w:p>
    <w:p>
      <w:pPr>
        <w:spacing w:line="360" w:lineRule="auto"/>
        <w:rPr>
          <w:rFonts w:hint="eastAsia"/>
        </w:rPr>
      </w:pPr>
    </w:p>
    <w:p>
      <w:pPr>
        <w:pStyle w:val="4"/>
      </w:pPr>
      <w:bookmarkStart w:id="11" w:name="_Toc18573"/>
      <w:r>
        <w:rPr>
          <w:rFonts w:hint="eastAsia"/>
          <w:lang w:val="en-US" w:eastAsia="zh-CN"/>
        </w:rPr>
        <w:t xml:space="preserve">Four </w:t>
      </w:r>
      <w:r>
        <w:t>、</w:t>
      </w:r>
      <w:r>
        <w:rPr>
          <w:rFonts w:hint="eastAsia"/>
          <w:lang w:val="en-US" w:eastAsia="zh-CN"/>
        </w:rPr>
        <w:t xml:space="preserve">Control LED method Two </w:t>
      </w:r>
      <w:r>
        <w:rPr>
          <w:rFonts w:hint="eastAsia"/>
        </w:rPr>
        <w:t xml:space="preserve">：  </w:t>
      </w:r>
      <w:r>
        <w:t>0x11</w:t>
      </w:r>
      <w:bookmarkEnd w:id="11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950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95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rPr>
                <w:rFonts w:hint="eastAsia"/>
              </w:rPr>
              <w:t>ID</w:t>
            </w:r>
          </w:p>
        </w:tc>
        <w:tc>
          <w:tcPr>
            <w:tcW w:w="950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Face ID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Color 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 1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Data </w:t>
            </w:r>
            <w:r>
              <w:rPr>
                <w:rFonts w:hint="eastAsia"/>
              </w:rPr>
              <w:t>2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Data </w:t>
            </w:r>
            <w:r>
              <w:rPr>
                <w:rFonts w:hint="eastAsia"/>
              </w:rPr>
              <w:t>3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Data 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t>0x55</w:t>
            </w:r>
          </w:p>
        </w:tc>
        <w:tc>
          <w:tcPr>
            <w:tcW w:w="95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0x09</w:t>
            </w:r>
          </w:p>
        </w:tc>
        <w:tc>
          <w:tcPr>
            <w:tcW w:w="95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95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0x02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0x11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>
      <w:pPr>
        <w:spacing w:line="360" w:lineRule="auto"/>
        <w:rPr>
          <w:lang w:val="en-US"/>
        </w:rPr>
      </w:pPr>
      <w:r>
        <w:rPr>
          <w:rFonts w:hint="eastAsia"/>
          <w:lang w:val="en-US" w:eastAsia="zh-CN"/>
        </w:rPr>
        <w:t xml:space="preserve">Send Data </w:t>
      </w:r>
      <w:bookmarkStart w:id="12" w:name="OLE_LINK25"/>
      <w:bookmarkStart w:id="13" w:name="OLE_LINK26"/>
      <w:r>
        <w:rPr>
          <w:rFonts w:hint="eastAsia"/>
        </w:rPr>
        <w:t>F0</w:t>
      </w:r>
      <w:r>
        <w:t xml:space="preserve">5509000211010101020201 </w:t>
      </w:r>
      <w:bookmarkEnd w:id="12"/>
      <w:bookmarkEnd w:id="13"/>
      <w:r>
        <w:rPr>
          <w:rFonts w:hint="eastAsia"/>
          <w:lang w:val="en-US" w:eastAsia="zh-CN"/>
        </w:rPr>
        <w:t>to QCoo  via serial port :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Effect 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There will be some LEDs are lighted in color 1(Color ID) on face 1(Face ID),CMD 0x11 means control LED method two ;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Parameter </w:t>
      </w:r>
      <w:r>
        <w:t>：</w:t>
      </w:r>
      <w:r>
        <w:rPr>
          <w:rFonts w:hint="eastAsia"/>
          <w:lang w:val="en-US" w:eastAsia="zh-CN"/>
        </w:rPr>
        <w:t>data 1 to data 4 stands for led in one face they are marked as 0 or 1;0 means dime ,1 means light .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Return Value  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None 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lang w:val="en-US" w:eastAsia="zh-CN"/>
        </w:rPr>
        <w:t>Notice</w:t>
      </w:r>
      <w:r>
        <w:t>：</w:t>
      </w:r>
      <w:r>
        <w:rPr>
          <w:rFonts w:hint="eastAsia"/>
          <w:lang w:val="en-US" w:eastAsia="zh-CN"/>
        </w:rPr>
        <w:t>About the data 1 to data 4 detail meanings QCoo  Team made a Software on how to easily make your LEDs;</w:t>
      </w:r>
    </w:p>
    <w:p>
      <w:pPr>
        <w:spacing w:line="360" w:lineRule="auto"/>
      </w:pPr>
    </w:p>
    <w:p>
      <w:pPr>
        <w:pStyle w:val="4"/>
      </w:pPr>
      <w:bookmarkStart w:id="14" w:name="_Toc23060"/>
      <w:r>
        <w:rPr>
          <w:rFonts w:hint="eastAsia"/>
          <w:lang w:val="en-US" w:eastAsia="zh-CN"/>
        </w:rPr>
        <w:t xml:space="preserve">Five </w:t>
      </w:r>
      <w:r>
        <w:t>、</w:t>
      </w:r>
      <w:r>
        <w:rPr>
          <w:rFonts w:hint="eastAsia"/>
          <w:lang w:val="en-US" w:eastAsia="zh-CN"/>
        </w:rPr>
        <w:t xml:space="preserve">Control Method Three </w:t>
      </w:r>
      <w:r>
        <w:rPr>
          <w:rFonts w:hint="eastAsia"/>
        </w:rPr>
        <w:t xml:space="preserve">  ：  0</w:t>
      </w:r>
      <w:r>
        <w:t>x14</w:t>
      </w:r>
      <w:bookmarkEnd w:id="14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Operating 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Face ID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Color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0xF0 0x55</w:t>
            </w:r>
          </w:p>
        </w:tc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00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0x0</w:t>
            </w:r>
            <w:r>
              <w:rPr>
                <w:rFonts w:hint="eastAsia"/>
              </w:rPr>
              <w:t>2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14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x12</w:t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  <w:bookmarkStart w:id="15" w:name="OLE_LINK23"/>
      <w:bookmarkStart w:id="16" w:name="OLE_LINK24"/>
      <w:r>
        <w:rPr>
          <w:rFonts w:hint="eastAsia"/>
          <w:lang w:val="en-US" w:eastAsia="zh-CN"/>
        </w:rPr>
        <w:t xml:space="preserve">Send Data </w:t>
      </w:r>
      <w:r>
        <w:rPr>
          <w:rFonts w:hint="eastAsia"/>
        </w:rPr>
        <w:t>F055050002130112</w:t>
      </w:r>
      <w:r>
        <w:t xml:space="preserve"> </w:t>
      </w:r>
      <w:bookmarkEnd w:id="15"/>
      <w:bookmarkEnd w:id="16"/>
      <w:r>
        <w:rPr>
          <w:rFonts w:hint="eastAsia"/>
          <w:lang w:val="en-US" w:eastAsia="zh-CN"/>
        </w:rPr>
        <w:t>to QCoo  via serial port :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lang w:val="en-US" w:eastAsia="zh-CN"/>
        </w:rPr>
        <w:t>Effect</w:t>
      </w:r>
      <w:r>
        <w:t>：</w:t>
      </w:r>
      <w:r>
        <w:rPr>
          <w:rFonts w:hint="eastAsia"/>
          <w:lang w:val="en-US" w:eastAsia="zh-CN"/>
        </w:rPr>
        <w:t xml:space="preserve">All the LEDs color in face1 turn to color index 0x12;This CMD means face color change 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Return Value  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None 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lang w:val="en-US" w:eastAsia="zh-CN"/>
        </w:rPr>
        <w:t>Notice: this CMD suit for face color changing .</w:t>
      </w:r>
    </w:p>
    <w:p>
      <w:pPr>
        <w:pStyle w:val="15"/>
        <w:spacing w:line="360" w:lineRule="auto"/>
        <w:ind w:left="360" w:firstLine="0" w:firstLineChars="0"/>
        <w:rPr>
          <w:rFonts w:hint="eastAsia"/>
        </w:rPr>
      </w:pPr>
    </w:p>
    <w:p>
      <w:pPr>
        <w:pStyle w:val="4"/>
      </w:pPr>
      <w:bookmarkStart w:id="17" w:name="_Toc21869"/>
      <w:r>
        <w:rPr>
          <w:rFonts w:hint="eastAsia"/>
          <w:lang w:val="en-US" w:eastAsia="zh-CN"/>
        </w:rPr>
        <w:t>Six</w:t>
      </w:r>
      <w:r>
        <w:t>、</w:t>
      </w:r>
      <w:r>
        <w:rPr>
          <w:rFonts w:hint="eastAsia"/>
          <w:lang w:val="en-US" w:eastAsia="zh-CN"/>
        </w:rPr>
        <w:t xml:space="preserve">fresh display </w:t>
      </w:r>
      <w:r>
        <w:rPr>
          <w:rFonts w:hint="eastAsia"/>
        </w:rPr>
        <w:t xml:space="preserve">  ：  0</w:t>
      </w:r>
      <w:r>
        <w:t>x03</w:t>
      </w:r>
      <w:bookmarkEnd w:id="17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2091"/>
        <w:gridCol w:w="2091"/>
        <w:gridCol w:w="2091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Operating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9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0xF0 0x55</w:t>
            </w:r>
          </w:p>
        </w:tc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00</w:t>
            </w:r>
          </w:p>
        </w:tc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09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bookmarkStart w:id="18" w:name="OLE_LINK4"/>
            <w:bookmarkStart w:id="19" w:name="OLE_LINK3"/>
            <w:r>
              <w:rPr>
                <w:rFonts w:hint="eastAsia"/>
              </w:rPr>
              <w:t>0</w:t>
            </w:r>
            <w:r>
              <w:t>x03</w:t>
            </w:r>
            <w:bookmarkEnd w:id="18"/>
            <w:bookmarkEnd w:id="19"/>
          </w:p>
        </w:tc>
      </w:tr>
    </w:tbl>
    <w:p>
      <w:pPr>
        <w:spacing w:line="360" w:lineRule="auto"/>
      </w:pPr>
      <w:r>
        <w:rPr>
          <w:rFonts w:hint="eastAsia"/>
          <w:lang w:val="en-US" w:eastAsia="zh-CN"/>
        </w:rPr>
        <w:t xml:space="preserve">Send  CMD </w:t>
      </w:r>
      <w:r>
        <w:rPr>
          <w:rFonts w:hint="eastAsia"/>
        </w:rPr>
        <w:t xml:space="preserve"> </w:t>
      </w:r>
      <w:bookmarkStart w:id="20" w:name="OLE_LINK22"/>
      <w:bookmarkStart w:id="21" w:name="OLE_LINK21"/>
      <w:r>
        <w:rPr>
          <w:rFonts w:hint="eastAsia"/>
        </w:rPr>
        <w:t xml:space="preserve">F05503000203 </w:t>
      </w:r>
      <w:bookmarkEnd w:id="20"/>
      <w:bookmarkEnd w:id="21"/>
      <w:r>
        <w:rPr>
          <w:rFonts w:hint="eastAsia"/>
          <w:lang w:val="en-US" w:eastAsia="zh-CN"/>
        </w:rPr>
        <w:t>to QCoo serial port :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Effect </w:t>
      </w:r>
      <w:r>
        <w:t>：</w:t>
      </w:r>
      <w:r>
        <w:rPr>
          <w:rFonts w:hint="eastAsia"/>
          <w:lang w:val="en-US" w:eastAsia="zh-CN"/>
        </w:rPr>
        <w:t xml:space="preserve">fore fresh current date to display 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Parameter </w:t>
      </w:r>
      <w:r>
        <w:t>：</w:t>
      </w:r>
      <w:r>
        <w:rPr>
          <w:rFonts w:hint="eastAsia"/>
          <w:lang w:val="en-US" w:eastAsia="zh-CN"/>
        </w:rPr>
        <w:t xml:space="preserve">No Parameter 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Return  Value 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None 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Notice </w:t>
      </w:r>
      <w:r>
        <w:t>：</w:t>
      </w:r>
      <w:r>
        <w:rPr>
          <w:rFonts w:hint="eastAsia"/>
          <w:lang w:val="en-US" w:eastAsia="zh-CN"/>
        </w:rPr>
        <w:t>This CMD is not used frequently ,because every CMD has Fresh Function .</w:t>
      </w:r>
    </w:p>
    <w:p>
      <w:pPr>
        <w:spacing w:line="360" w:lineRule="auto"/>
      </w:pPr>
    </w:p>
    <w:p>
      <w:pPr>
        <w:pStyle w:val="4"/>
      </w:pPr>
      <w:bookmarkStart w:id="22" w:name="_Toc32391"/>
      <w:r>
        <w:rPr>
          <w:rFonts w:hint="eastAsia"/>
          <w:lang w:val="en-US" w:eastAsia="zh-CN"/>
        </w:rPr>
        <w:t xml:space="preserve">Seven </w:t>
      </w:r>
      <w:r>
        <w:t>、</w:t>
      </w:r>
      <w:r>
        <w:rPr>
          <w:rFonts w:hint="eastAsia"/>
          <w:lang w:val="en-US" w:eastAsia="zh-CN"/>
        </w:rPr>
        <w:t xml:space="preserve">Brightness Setting </w:t>
      </w:r>
      <w:r>
        <w:rPr>
          <w:rFonts w:hint="eastAsia"/>
        </w:rPr>
        <w:t xml:space="preserve">  ：  </w:t>
      </w:r>
      <w:r>
        <w:t>0x20</w:t>
      </w:r>
      <w:bookmarkEnd w:id="22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x20</w:t>
            </w:r>
          </w:p>
        </w:tc>
      </w:tr>
    </w:tbl>
    <w:p>
      <w:pPr>
        <w:spacing w:line="360" w:lineRule="auto"/>
      </w:pPr>
      <w:r>
        <w:rPr>
          <w:rFonts w:hint="eastAsia"/>
          <w:lang w:val="en-US" w:eastAsia="zh-CN"/>
        </w:rPr>
        <w:t xml:space="preserve">Send CMD </w:t>
      </w:r>
      <w:r>
        <w:rPr>
          <w:rFonts w:hint="eastAsia"/>
        </w:rPr>
        <w:t xml:space="preserve"> </w:t>
      </w:r>
      <w:bookmarkStart w:id="23" w:name="OLE_LINK20"/>
      <w:bookmarkStart w:id="24" w:name="OLE_LINK19"/>
      <w:r>
        <w:t xml:space="preserve">F0550400020420 </w:t>
      </w:r>
      <w:bookmarkEnd w:id="23"/>
      <w:bookmarkEnd w:id="24"/>
      <w:r>
        <w:rPr>
          <w:rFonts w:hint="eastAsia"/>
          <w:lang w:val="en-US" w:eastAsia="zh-CN"/>
        </w:rPr>
        <w:t>to QCoo serial port :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Effect </w:t>
      </w:r>
      <w:r>
        <w:t>：</w:t>
      </w:r>
      <w:r>
        <w:rPr>
          <w:rFonts w:hint="eastAsia"/>
          <w:lang w:val="en-US" w:eastAsia="zh-CN"/>
        </w:rPr>
        <w:t>while QCoo received the CMD Brightness will be changed to 0x20 (0x00-0xff)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Parameter </w:t>
      </w:r>
      <w:r>
        <w:t>：</w:t>
      </w:r>
      <w:r>
        <w:rPr>
          <w:rFonts w:hint="eastAsia"/>
          <w:lang w:val="en-US" w:eastAsia="zh-CN"/>
        </w:rPr>
        <w:t>Brightness set to 0x20(HEX) means 32(DEC )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Return Value </w:t>
      </w:r>
      <w:r>
        <w:t>：F0 55 01 00 10 0D 0A</w:t>
      </w:r>
      <w:r>
        <w:rPr>
          <w:rFonts w:hint="eastAsia"/>
          <w:lang w:val="en-US" w:eastAsia="zh-CN"/>
        </w:rPr>
        <w:t>(means execute successfully )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Notice </w:t>
      </w:r>
      <w:r>
        <w:t>：</w:t>
      </w:r>
      <w:r>
        <w:rPr>
          <w:rFonts w:hint="eastAsia"/>
          <w:lang w:val="en-US" w:eastAsia="zh-CN"/>
        </w:rPr>
        <w:t>Brightness setting will fresh immediately ,when parameter set to 0x00 ,QCoo will not execute ,for the minimum brightness is 0x0A(HEX).</w:t>
      </w:r>
    </w:p>
    <w:p>
      <w:pPr>
        <w:spacing w:line="360" w:lineRule="auto"/>
        <w:rPr>
          <w:rFonts w:hint="eastAsia"/>
        </w:rPr>
      </w:pPr>
    </w:p>
    <w:p>
      <w:pPr>
        <w:pStyle w:val="4"/>
      </w:pPr>
      <w:bookmarkStart w:id="25" w:name="_Toc28921"/>
      <w:r>
        <w:rPr>
          <w:rFonts w:hint="eastAsia"/>
          <w:lang w:val="en-US" w:eastAsia="zh-CN"/>
        </w:rPr>
        <w:t xml:space="preserve">Eight </w:t>
      </w:r>
      <w:r>
        <w:t>、</w:t>
      </w:r>
      <w:r>
        <w:rPr>
          <w:rFonts w:hint="eastAsia"/>
          <w:lang w:val="en-US" w:eastAsia="zh-CN"/>
        </w:rPr>
        <w:t xml:space="preserve">Change Effect </w:t>
      </w:r>
      <w:r>
        <w:rPr>
          <w:rFonts w:hint="eastAsia"/>
        </w:rPr>
        <w:t xml:space="preserve">   ：   </w:t>
      </w:r>
      <w:r>
        <w:t>0x05</w:t>
      </w:r>
      <w:bookmarkEnd w:id="25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Send CMD </w:t>
      </w:r>
      <w:r>
        <w:rPr>
          <w:rFonts w:hint="eastAsia"/>
        </w:rPr>
        <w:t xml:space="preserve"> </w:t>
      </w:r>
      <w:bookmarkStart w:id="26" w:name="OLE_LINK18"/>
      <w:bookmarkStart w:id="27" w:name="OLE_LINK17"/>
      <w:r>
        <w:t xml:space="preserve">F0550400020501 </w:t>
      </w:r>
      <w:bookmarkEnd w:id="26"/>
      <w:bookmarkEnd w:id="27"/>
      <w:r>
        <w:rPr>
          <w:rFonts w:hint="eastAsia"/>
          <w:lang w:val="en-US" w:eastAsia="zh-CN"/>
        </w:rPr>
        <w:t>to QCoo Serial port :</w:t>
      </w:r>
    </w:p>
    <w:p>
      <w:pPr>
        <w:pStyle w:val="1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Effect </w:t>
      </w:r>
      <w:r>
        <w:t>：</w:t>
      </w:r>
      <w:r>
        <w:rPr>
          <w:rFonts w:hint="eastAsia"/>
          <w:lang w:val="en-US" w:eastAsia="zh-CN"/>
        </w:rPr>
        <w:t>Switch to Effect Mode ,and current mode is Effect 0x01,CMD 0x05 means Change Effect .</w:t>
      </w:r>
    </w:p>
    <w:p>
      <w:pPr>
        <w:pStyle w:val="15"/>
        <w:spacing w:line="360" w:lineRule="auto"/>
        <w:ind w:left="360" w:firstLine="0" w:firstLineChars="0"/>
      </w:pPr>
      <w:r>
        <w:rPr>
          <w:rFonts w:hint="eastAsia"/>
          <w:lang w:val="en-US" w:eastAsia="zh-CN"/>
        </w:rPr>
        <w:t xml:space="preserve">Parameter </w:t>
      </w:r>
      <w:r>
        <w:t>：</w:t>
      </w:r>
      <w:r>
        <w:rPr>
          <w:rFonts w:hint="eastAsia"/>
          <w:lang w:val="en-US" w:eastAsia="zh-CN"/>
        </w:rPr>
        <w:t>there are four effect ,and effect 0x00 means quite effect Mode ;</w:t>
      </w:r>
    </w:p>
    <w:p>
      <w:pPr>
        <w:pStyle w:val="15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eastAsia"/>
        </w:rPr>
        <w:t>：</w:t>
      </w:r>
      <w:r>
        <w:t>F0 55 01 00 10 0D 0A</w:t>
      </w:r>
      <w:r>
        <w:rPr>
          <w:rFonts w:hint="eastAsia"/>
          <w:lang w:val="en-US" w:eastAsia="zh-CN"/>
        </w:rPr>
        <w:t>(execute  successfully )</w:t>
      </w:r>
    </w:p>
    <w:p>
      <w:pPr>
        <w:pStyle w:val="1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Notice </w:t>
      </w:r>
      <w:r>
        <w:t>：</w:t>
      </w:r>
      <w:r>
        <w:rPr>
          <w:rFonts w:hint="eastAsia"/>
          <w:lang w:val="en-US" w:eastAsia="zh-CN"/>
        </w:rPr>
        <w:t xml:space="preserve">you have to send </w:t>
      </w:r>
      <w:r>
        <w:t>F0550400020500</w:t>
      </w:r>
      <w:r>
        <w:rPr>
          <w:rFonts w:hint="eastAsia"/>
          <w:lang w:val="en-US" w:eastAsia="zh-CN"/>
        </w:rPr>
        <w:t xml:space="preserve"> to quite effect mode if you want make other display .</w:t>
      </w:r>
    </w:p>
    <w:p>
      <w:pPr>
        <w:spacing w:line="360" w:lineRule="auto"/>
      </w:pPr>
    </w:p>
    <w:p>
      <w:pPr>
        <w:pStyle w:val="4"/>
      </w:pPr>
      <w:bookmarkStart w:id="28" w:name="_Toc21209"/>
      <w:r>
        <w:rPr>
          <w:rFonts w:hint="eastAsia"/>
          <w:lang w:val="en-US" w:eastAsia="zh-CN"/>
        </w:rPr>
        <w:t xml:space="preserve">Nine </w:t>
      </w:r>
      <w:r>
        <w:t>、</w:t>
      </w:r>
      <w:r>
        <w:rPr>
          <w:rFonts w:hint="eastAsia"/>
          <w:lang w:val="en-US" w:eastAsia="zh-CN"/>
        </w:rPr>
        <w:t xml:space="preserve">Power </w:t>
      </w:r>
      <w:r>
        <w:rPr>
          <w:rFonts w:hint="eastAsia"/>
        </w:rPr>
        <w:t xml:space="preserve">   ：   0</w:t>
      </w:r>
      <w:r>
        <w:t>x15</w:t>
      </w:r>
      <w:bookmarkEnd w:id="28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x0A</w:t>
            </w:r>
          </w:p>
        </w:tc>
      </w:tr>
    </w:tbl>
    <w:p>
      <w:pPr>
        <w:spacing w:line="360" w:lineRule="auto"/>
      </w:pPr>
      <w:bookmarkStart w:id="29" w:name="OLE_LINK16"/>
      <w:bookmarkStart w:id="30" w:name="OLE_LINK15"/>
      <w:r>
        <w:rPr>
          <w:rFonts w:hint="eastAsia"/>
          <w:lang w:val="en-US" w:eastAsia="zh-CN"/>
        </w:rPr>
        <w:t xml:space="preserve">Send  </w:t>
      </w:r>
      <w:r>
        <w:t xml:space="preserve">F055040002050A </w:t>
      </w:r>
      <w:bookmarkEnd w:id="29"/>
      <w:bookmarkEnd w:id="30"/>
      <w:r>
        <w:rPr>
          <w:rFonts w:hint="eastAsia"/>
          <w:lang w:val="en-US" w:eastAsia="zh-CN"/>
        </w:rPr>
        <w:t>to QCoo serial port:</w:t>
      </w:r>
    </w:p>
    <w:p>
      <w:pPr>
        <w:pStyle w:val="1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  <w:lang w:val="en-US" w:eastAsia="zh-CN"/>
        </w:rPr>
        <w:t>Effect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if CMD is received by QCoo,All the QCoo faces will be turn Red and power of for few seconds.</w:t>
      </w:r>
    </w:p>
    <w:p>
      <w:pPr>
        <w:pStyle w:val="1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  <w:lang w:val="en-US" w:eastAsia="zh-CN"/>
        </w:rPr>
        <w:t>Parameter</w:t>
      </w:r>
      <w:r>
        <w:t>：</w:t>
      </w:r>
      <w:r>
        <w:rPr>
          <w:rFonts w:hint="eastAsia"/>
          <w:lang w:val="en-US" w:eastAsia="zh-CN"/>
        </w:rPr>
        <w:t>Parameter 0x0A has no meanings,0x0A prevent parsing CMD with Mistake.</w:t>
      </w:r>
    </w:p>
    <w:p>
      <w:pPr>
        <w:pStyle w:val="1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Return Value </w:t>
      </w:r>
      <w:r>
        <w:rPr>
          <w:rFonts w:hint="eastAsia"/>
        </w:rPr>
        <w:t>：</w:t>
      </w:r>
      <w:r>
        <w:t>F0 55 01 00 10 0D 0A</w:t>
      </w:r>
    </w:p>
    <w:p>
      <w:pPr>
        <w:pStyle w:val="1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Notice </w:t>
      </w:r>
      <w:r>
        <w:t>：</w:t>
      </w:r>
      <w:r>
        <w:rPr>
          <w:rFonts w:hint="eastAsia"/>
          <w:lang w:val="en-US" w:eastAsia="zh-CN"/>
        </w:rPr>
        <w:t>If you have power off the QCoo,you have to shake it to power on ,or all the operation will not be responsed.</w:t>
      </w:r>
    </w:p>
    <w:p>
      <w:pPr>
        <w:pStyle w:val="15"/>
        <w:spacing w:line="360" w:lineRule="auto"/>
        <w:ind w:left="360" w:firstLine="0" w:firstLineChars="0"/>
        <w:rPr>
          <w:rFonts w:hint="eastAsia"/>
        </w:rPr>
      </w:pPr>
    </w:p>
    <w:p>
      <w:pPr>
        <w:pStyle w:val="4"/>
      </w:pPr>
      <w:bookmarkStart w:id="31" w:name="_Toc14917"/>
      <w:r>
        <w:rPr>
          <w:rFonts w:hint="eastAsia"/>
          <w:lang w:val="en-US" w:eastAsia="zh-CN"/>
        </w:rPr>
        <w:t xml:space="preserve">Ten </w:t>
      </w:r>
      <w:r>
        <w:t>、</w:t>
      </w:r>
      <w:r>
        <w:rPr>
          <w:rFonts w:hint="eastAsia"/>
          <w:lang w:val="en-US" w:eastAsia="zh-CN"/>
        </w:rPr>
        <w:t xml:space="preserve">Moter Shake </w:t>
      </w:r>
      <w:r>
        <w:tab/>
      </w:r>
      <w:r>
        <w:t>:</w:t>
      </w:r>
      <w:r>
        <w:tab/>
      </w:r>
      <w:r>
        <w:t>0x16</w:t>
      </w:r>
      <w:bookmarkEnd w:id="31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Shake Strength 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Duration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0xF0 0x55</w:t>
            </w:r>
          </w:p>
        </w:tc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00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0x0</w:t>
            </w:r>
            <w:r>
              <w:rPr>
                <w:rFonts w:hint="eastAsia"/>
              </w:rPr>
              <w:t>2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16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x7D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xFF</w:t>
            </w:r>
          </w:p>
        </w:tc>
      </w:tr>
    </w:tbl>
    <w:p>
      <w:pPr>
        <w:pStyle w:val="15"/>
        <w:spacing w:line="360" w:lineRule="auto"/>
        <w:ind w:firstLine="0" w:firstLineChars="0"/>
        <w:rPr>
          <w:rFonts w:hint="eastAsia"/>
        </w:rPr>
      </w:pPr>
      <w:r>
        <w:rPr>
          <w:rFonts w:hint="eastAsia"/>
        </w:rPr>
        <w:t>发送</w:t>
      </w:r>
      <w:bookmarkStart w:id="32" w:name="OLE_LINK14"/>
      <w:bookmarkStart w:id="33" w:name="OLE_LINK13"/>
      <w:r>
        <w:t>F055050002167DFF</w:t>
      </w:r>
      <w:bookmarkEnd w:id="32"/>
      <w:bookmarkEnd w:id="33"/>
      <w:r>
        <w:t>给</w:t>
      </w:r>
      <w:r>
        <w:rPr>
          <w:rFonts w:hint="eastAsia"/>
          <w:lang w:eastAsia="zh-CN"/>
        </w:rPr>
        <w:t xml:space="preserve">QCoo </w:t>
      </w:r>
      <w:r>
        <w:t>硬件：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效果</w:t>
      </w:r>
      <w:r>
        <w:t>：接到指令后马达开始震动，震动的强度为</w:t>
      </w:r>
      <w:r>
        <w:rPr>
          <w:rFonts w:hint="eastAsia"/>
        </w:rPr>
        <w:t>0</w:t>
      </w:r>
      <w:r>
        <w:t>x7D，震动持续时间</w:t>
      </w:r>
      <w:r>
        <w:rPr>
          <w:rFonts w:hint="eastAsia"/>
        </w:rPr>
        <w:t>为0</w:t>
      </w:r>
      <w:r>
        <w:t>xFF；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参数</w:t>
      </w:r>
      <w:r>
        <w:t>：震动</w:t>
      </w:r>
      <w:r>
        <w:rPr>
          <w:rFonts w:hint="eastAsia"/>
        </w:rPr>
        <w:t>强度</w:t>
      </w:r>
      <w:r>
        <w:t>从</w:t>
      </w:r>
      <w:r>
        <w:rPr>
          <w:rFonts w:hint="eastAsia"/>
        </w:rPr>
        <w:t>0</w:t>
      </w:r>
      <w:r>
        <w:t>x00~0xFF，震动</w:t>
      </w:r>
      <w:r>
        <w:rPr>
          <w:rFonts w:hint="eastAsia"/>
        </w:rPr>
        <w:t>依次</w:t>
      </w:r>
      <w:r>
        <w:t>增强</w:t>
      </w:r>
      <w:r>
        <w:rPr>
          <w:rFonts w:hint="eastAsia"/>
        </w:rPr>
        <w:t>，</w:t>
      </w:r>
      <w:r>
        <w:t>震动持续时间从</w:t>
      </w:r>
      <w:r>
        <w:rPr>
          <w:rFonts w:hint="eastAsia"/>
        </w:rPr>
        <w:t>0</w:t>
      </w:r>
      <w:r>
        <w:t>x00~0xFF依次</w:t>
      </w:r>
      <w:r>
        <w:rPr>
          <w:rFonts w:hint="eastAsia"/>
        </w:rPr>
        <w:t>增长。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返回值：</w:t>
      </w:r>
      <w:r>
        <w:t>F0 55 01 00 10 0D 0A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注意</w:t>
      </w:r>
      <w:r>
        <w:t>：马达震动为独立行为，不</w:t>
      </w:r>
      <w:r>
        <w:rPr>
          <w:rFonts w:hint="eastAsia"/>
        </w:rPr>
        <w:t>影响</w:t>
      </w:r>
      <w:r>
        <w:t>其他指令执行。</w:t>
      </w:r>
    </w:p>
    <w:p>
      <w:pPr>
        <w:pStyle w:val="15"/>
        <w:spacing w:line="360" w:lineRule="auto"/>
        <w:ind w:firstLine="0" w:firstLineChars="0"/>
      </w:pPr>
    </w:p>
    <w:p>
      <w:pPr>
        <w:pStyle w:val="4"/>
      </w:pPr>
      <w:bookmarkStart w:id="34" w:name="_Toc29385"/>
      <w:r>
        <w:rPr>
          <w:rFonts w:hint="eastAsia"/>
          <w:lang w:val="en-US" w:eastAsia="zh-CN"/>
        </w:rPr>
        <w:t xml:space="preserve">Eleven 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 xml:space="preserve">Set Connection </w:t>
      </w:r>
      <w:r>
        <w:tab/>
      </w:r>
      <w:r>
        <w:rPr>
          <w:rFonts w:hint="eastAsia"/>
        </w:rPr>
        <w:t>：</w:t>
      </w:r>
      <w:r>
        <w:tab/>
      </w:r>
      <w:r>
        <w:t>0x20</w:t>
      </w:r>
      <w:bookmarkEnd w:id="34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>
      <w:pPr>
        <w:pStyle w:val="15"/>
        <w:spacing w:line="360" w:lineRule="auto"/>
        <w:ind w:firstLine="0" w:firstLineChars="0"/>
        <w:rPr>
          <w:rFonts w:hint="eastAsia"/>
          <w:lang w:val="en-US" w:eastAsia="zh-CN"/>
        </w:rPr>
      </w:pPr>
      <w:bookmarkStart w:id="35" w:name="OLE_LINK12"/>
      <w:bookmarkStart w:id="36" w:name="OLE_LINK11"/>
      <w:r>
        <w:rPr>
          <w:rFonts w:hint="eastAsia"/>
          <w:lang w:val="en-US" w:eastAsia="zh-CN"/>
        </w:rPr>
        <w:t xml:space="preserve">Sned  CMD </w:t>
      </w:r>
      <w:r>
        <w:t>F0550400022001</w:t>
      </w:r>
      <w:bookmarkEnd w:id="35"/>
      <w:bookmarkEnd w:id="36"/>
      <w:r>
        <w:rPr>
          <w:rFonts w:hint="eastAsia"/>
          <w:lang w:val="en-US" w:eastAsia="zh-CN"/>
        </w:rPr>
        <w:t xml:space="preserve"> to QCoo serial port </w:t>
      </w:r>
    </w:p>
    <w:p>
      <w:pPr>
        <w:pStyle w:val="15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  <w:lang w:val="en-US" w:eastAsia="zh-CN"/>
        </w:rPr>
        <w:t>Effect</w:t>
      </w:r>
      <w:r>
        <w:t>：</w:t>
      </w:r>
      <w:r>
        <w:rPr>
          <w:rFonts w:hint="eastAsia"/>
          <w:lang w:val="en-US" w:eastAsia="zh-CN"/>
        </w:rPr>
        <w:t>QCoo will work normal until received this CMD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Parameter </w:t>
      </w:r>
      <w:r>
        <w:t>：</w:t>
      </w:r>
      <w:r>
        <w:rPr>
          <w:rFonts w:hint="eastAsia"/>
          <w:lang w:val="en-US" w:eastAsia="zh-CN"/>
        </w:rPr>
        <w:t xml:space="preserve">Parameter 0x01means establish connection and Parameter 0x00 means Smart Phone cut the connection initially </w:t>
      </w:r>
    </w:p>
    <w:p>
      <w:pPr>
        <w:pStyle w:val="15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Return Value </w:t>
      </w:r>
      <w:r>
        <w:rPr>
          <w:rFonts w:hint="eastAsia"/>
        </w:rPr>
        <w:t>：</w:t>
      </w:r>
      <w:r>
        <w:t>F0 55 01 00 10 0D 0A</w:t>
      </w:r>
      <w:r>
        <w:rPr>
          <w:rFonts w:hint="eastAsia"/>
          <w:lang w:val="en-US" w:eastAsia="zh-CN"/>
        </w:rPr>
        <w:t>(execute successfully )</w:t>
      </w:r>
    </w:p>
    <w:p>
      <w:pPr>
        <w:pStyle w:val="15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Notice </w:t>
      </w:r>
      <w:r>
        <w:t>：</w:t>
      </w:r>
      <w:r>
        <w:rPr>
          <w:rFonts w:hint="eastAsia"/>
          <w:lang w:val="en-US" w:eastAsia="zh-CN"/>
        </w:rPr>
        <w:t>All the CMD will not work until Connection is established .while in new firmware ,you can jump the connection ,send CMD directory ,and if you power on QCoo and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connect it to Smart Phone or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touch it for 3 minutes ,QCoo will turn itself off automatically .</w:t>
      </w:r>
    </w:p>
    <w:p>
      <w:pPr>
        <w:pStyle w:val="4"/>
        <w:rPr>
          <w:rFonts w:hint="eastAsia"/>
        </w:rPr>
      </w:pPr>
      <w:bookmarkStart w:id="37" w:name="_Toc31504"/>
      <w:r>
        <w:rPr>
          <w:rFonts w:hint="eastAsia"/>
          <w:lang w:val="en-US" w:eastAsia="zh-CN"/>
        </w:rPr>
        <w:t xml:space="preserve">Twelve 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 xml:space="preserve">Save Brightness </w:t>
      </w:r>
      <w:r>
        <w:tab/>
      </w:r>
      <w:r>
        <w:rPr>
          <w:rFonts w:hint="eastAsia"/>
        </w:rPr>
        <w:t>：</w:t>
      </w:r>
      <w:r>
        <w:tab/>
      </w:r>
      <w:r>
        <w:tab/>
      </w:r>
      <w:r>
        <w:t>0x45</w:t>
      </w:r>
      <w:bookmarkEnd w:id="37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bookmarkStart w:id="38" w:name="OLE_LINK6"/>
            <w:bookmarkStart w:id="39" w:name="OLE_LINK5"/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x045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x3C</w:t>
            </w:r>
          </w:p>
        </w:tc>
      </w:tr>
      <w:bookmarkEnd w:id="38"/>
      <w:bookmarkEnd w:id="39"/>
    </w:tbl>
    <w:p>
      <w:pPr>
        <w:pStyle w:val="15"/>
        <w:spacing w:line="360" w:lineRule="auto"/>
        <w:ind w:firstLine="0" w:firstLineChars="0"/>
      </w:pPr>
      <w:bookmarkStart w:id="40" w:name="OLE_LINK8"/>
      <w:bookmarkStart w:id="41" w:name="OLE_LINK7"/>
      <w:r>
        <w:rPr>
          <w:rFonts w:hint="eastAsia"/>
          <w:lang w:val="en-US" w:eastAsia="zh-CN"/>
        </w:rPr>
        <w:t xml:space="preserve">Send  CMD </w:t>
      </w:r>
      <w:r>
        <w:t>F055040002453C</w:t>
      </w:r>
      <w:bookmarkEnd w:id="40"/>
      <w:bookmarkEnd w:id="41"/>
      <w:r>
        <w:t xml:space="preserve"> </w:t>
      </w:r>
      <w:r>
        <w:rPr>
          <w:rFonts w:hint="eastAsia"/>
          <w:lang w:val="en-US" w:eastAsia="zh-CN"/>
        </w:rPr>
        <w:t>to QCoo serial port :</w:t>
      </w:r>
    </w:p>
    <w:p>
      <w:pPr>
        <w:pStyle w:val="1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Effect</w:t>
      </w:r>
      <w:r>
        <w:t>：</w:t>
      </w:r>
      <w:r>
        <w:rPr>
          <w:rFonts w:hint="eastAsia"/>
          <w:lang w:val="en-US" w:eastAsia="zh-CN"/>
        </w:rPr>
        <w:t>There will no effect on QCoo,this operation only save the brightness value to EEPROM ,after you power off the QCoo ,the brightness value will not lost.</w:t>
      </w:r>
    </w:p>
    <w:p>
      <w:pPr>
        <w:pStyle w:val="1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Parameter </w:t>
      </w:r>
      <w:r>
        <w:t>：</w:t>
      </w:r>
      <w:r>
        <w:rPr>
          <w:rFonts w:hint="eastAsia"/>
          <w:lang w:val="en-US" w:eastAsia="zh-CN"/>
        </w:rPr>
        <w:t>stands for brightness value ,from 0x00-0xff (in fact from 0x0A)</w:t>
      </w:r>
    </w:p>
    <w:p>
      <w:pPr>
        <w:pStyle w:val="15"/>
        <w:numPr>
          <w:ilvl w:val="0"/>
          <w:numId w:val="1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Return Value </w:t>
      </w:r>
      <w:r>
        <w:rPr>
          <w:rFonts w:hint="eastAsia"/>
        </w:rPr>
        <w:t>：</w:t>
      </w:r>
      <w:r>
        <w:t>F0 55 01 00 10 0D 0A</w:t>
      </w:r>
      <w:r>
        <w:rPr>
          <w:rFonts w:hint="eastAsia"/>
          <w:lang w:val="en-US" w:eastAsia="zh-CN"/>
        </w:rPr>
        <w:t>(execute successfully)</w:t>
      </w:r>
    </w:p>
    <w:p>
      <w:pPr>
        <w:pStyle w:val="15"/>
        <w:numPr>
          <w:ilvl w:val="0"/>
          <w:numId w:val="11"/>
        </w:numPr>
        <w:spacing w:line="360" w:lineRule="auto"/>
        <w:ind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 xml:space="preserve">Notice </w:t>
      </w:r>
      <w:r>
        <w:t>：</w:t>
      </w:r>
      <w:r>
        <w:rPr>
          <w:rFonts w:hint="eastAsia"/>
          <w:lang w:val="en-US" w:eastAsia="zh-CN"/>
        </w:rPr>
        <w:t>This value will be store into QCoo ,every time QCoo power on,it will take the brightness value as default brightness setting value.</w:t>
      </w:r>
    </w:p>
    <w:p>
      <w:pPr>
        <w:pStyle w:val="15"/>
        <w:spacing w:line="360" w:lineRule="auto"/>
        <w:ind w:firstLine="0" w:firstLineChars="0"/>
        <w:rPr>
          <w:rFonts w:hint="eastAsia"/>
        </w:rPr>
      </w:pPr>
    </w:p>
    <w:p>
      <w:pPr>
        <w:pStyle w:val="4"/>
        <w:rPr>
          <w:rFonts w:hint="eastAsia"/>
        </w:rPr>
      </w:pPr>
      <w:bookmarkStart w:id="42" w:name="_Toc4658"/>
      <w:r>
        <w:rPr>
          <w:rFonts w:hint="eastAsia"/>
          <w:lang w:val="en-US" w:eastAsia="zh-CN"/>
        </w:rPr>
        <w:t xml:space="preserve">Thirteen </w:t>
      </w:r>
      <w:r>
        <w:t>、</w:t>
      </w:r>
      <w:r>
        <w:rPr>
          <w:rFonts w:hint="eastAsia"/>
          <w:lang w:val="en-US" w:eastAsia="zh-CN"/>
        </w:rPr>
        <w:t>Dice Mode</w:t>
      </w:r>
      <w:r>
        <w:tab/>
      </w:r>
      <w:r>
        <w:tab/>
      </w:r>
      <w:r>
        <w:rPr>
          <w:rFonts w:hint="eastAsia"/>
        </w:rPr>
        <w:t>：</w:t>
      </w:r>
      <w:r>
        <w:tab/>
      </w:r>
      <w:r>
        <w:tab/>
      </w:r>
      <w:r>
        <w:t>0x42</w:t>
      </w:r>
      <w:bookmarkEnd w:id="42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Length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Operation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>
      <w:pPr>
        <w:pStyle w:val="15"/>
        <w:spacing w:line="360" w:lineRule="auto"/>
        <w:ind w:firstLine="0" w:firstLineChars="0"/>
        <w:rPr>
          <w:lang w:val="en-US"/>
        </w:rPr>
      </w:pPr>
      <w:bookmarkStart w:id="43" w:name="OLE_LINK9"/>
      <w:bookmarkStart w:id="44" w:name="OLE_LINK10"/>
      <w:r>
        <w:rPr>
          <w:rFonts w:hint="eastAsia"/>
          <w:lang w:val="en-US" w:eastAsia="zh-CN"/>
        </w:rPr>
        <w:t xml:space="preserve">Send CMD </w:t>
      </w:r>
      <w:r>
        <w:t>F0550400024201</w:t>
      </w:r>
      <w:bookmarkEnd w:id="43"/>
      <w:bookmarkEnd w:id="44"/>
      <w:r>
        <w:rPr>
          <w:rFonts w:hint="eastAsia"/>
          <w:lang w:val="en-US" w:eastAsia="zh-CN"/>
        </w:rPr>
        <w:t xml:space="preserve">to QCoo serial port </w:t>
      </w:r>
    </w:p>
    <w:p>
      <w:pPr>
        <w:pStyle w:val="15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Effect</w:t>
      </w:r>
      <w:r>
        <w:t>：</w:t>
      </w:r>
      <w:r>
        <w:rPr>
          <w:rFonts w:hint="eastAsia"/>
          <w:lang w:val="en-US" w:eastAsia="zh-CN"/>
        </w:rPr>
        <w:t>Into Dice Mode ,you can play QCoo as a dice.</w:t>
      </w:r>
    </w:p>
    <w:p>
      <w:pPr>
        <w:pStyle w:val="15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Parameter </w:t>
      </w:r>
      <w:r>
        <w:t>：</w:t>
      </w:r>
      <w:r>
        <w:rPr>
          <w:rFonts w:hint="eastAsia"/>
          <w:lang w:val="en-US" w:eastAsia="zh-CN"/>
        </w:rPr>
        <w:t xml:space="preserve">0x01 means step into Dice Mode ,0x00 means quite Dice Mode . </w:t>
      </w:r>
    </w:p>
    <w:p>
      <w:pPr>
        <w:pStyle w:val="15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Return Value </w:t>
      </w:r>
      <w:r>
        <w:rPr>
          <w:rFonts w:hint="eastAsia"/>
        </w:rPr>
        <w:t>：</w:t>
      </w:r>
      <w:r>
        <w:t>F0 55 01 00 10 0D 0A</w:t>
      </w:r>
    </w:p>
    <w:p>
      <w:pPr>
        <w:pStyle w:val="15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Notice </w:t>
      </w:r>
      <w:r>
        <w:t>：</w:t>
      </w:r>
      <w:r>
        <w:rPr>
          <w:rFonts w:hint="eastAsia"/>
          <w:lang w:val="en-US" w:eastAsia="zh-CN"/>
        </w:rPr>
        <w:t xml:space="preserve">if you want exit dice Mode you have to send </w:t>
      </w:r>
      <w:r>
        <w:t>F0550400024201</w:t>
      </w:r>
      <w:r>
        <w:rPr>
          <w:rFonts w:hint="eastAsia"/>
          <w:lang w:val="en-US" w:eastAsia="zh-CN"/>
        </w:rPr>
        <w:t>to quite .</w:t>
      </w:r>
    </w:p>
    <w:p>
      <w:pPr>
        <w:pStyle w:val="15"/>
        <w:spacing w:line="360" w:lineRule="auto"/>
        <w:ind w:firstLine="0" w:firstLineChars="0"/>
        <w:rPr>
          <w:rFonts w:hint="eastAsia"/>
        </w:rPr>
      </w:pPr>
    </w:p>
    <w:p>
      <w:pPr>
        <w:pStyle w:val="4"/>
        <w:rPr>
          <w:rFonts w:hint="eastAsia"/>
        </w:rPr>
      </w:pPr>
      <w:bookmarkStart w:id="45" w:name="_Toc11412"/>
      <w:r>
        <w:rPr>
          <w:rFonts w:hint="eastAsia"/>
          <w:lang w:val="en-US" w:eastAsia="zh-CN"/>
        </w:rPr>
        <w:t xml:space="preserve">Fourteen </w:t>
      </w:r>
      <w:r>
        <w:t>、</w:t>
      </w:r>
      <w:r>
        <w:rPr>
          <w:rFonts w:hint="eastAsia"/>
          <w:lang w:val="en-US" w:eastAsia="zh-CN"/>
        </w:rPr>
        <w:t>initialize Gyro</w:t>
      </w:r>
      <w:r>
        <w:tab/>
      </w:r>
      <w:r>
        <w:tab/>
      </w:r>
      <w:r>
        <w:rPr>
          <w:rFonts w:hint="eastAsia"/>
        </w:rPr>
        <w:t>：</w:t>
      </w:r>
      <w:r>
        <w:tab/>
      </w:r>
      <w:r>
        <w:tab/>
      </w:r>
      <w:r>
        <w:t>0</w:t>
      </w:r>
      <w:r>
        <w:rPr>
          <w:rFonts w:hint="eastAsia"/>
        </w:rPr>
        <w:t>x</w:t>
      </w:r>
      <w:r>
        <w:t>43</w:t>
      </w:r>
      <w:bookmarkEnd w:id="45"/>
      <w:r>
        <w:tab/>
      </w:r>
      <w:r>
        <w:tab/>
      </w:r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bookmarkStart w:id="46" w:name="OLE_LINK30"/>
            <w:bookmarkStart w:id="47" w:name="OLE_LINK29"/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x043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  <w:bookmarkEnd w:id="46"/>
      <w:bookmarkEnd w:id="47"/>
    </w:tbl>
    <w:p>
      <w:pPr>
        <w:pStyle w:val="15"/>
        <w:spacing w:line="360" w:lineRule="auto"/>
        <w:ind w:firstLine="0" w:firstLineChars="0"/>
        <w:rPr>
          <w:lang w:val="en-US"/>
        </w:rPr>
      </w:pPr>
      <w:r>
        <w:rPr>
          <w:rFonts w:hint="eastAsia"/>
          <w:lang w:val="en-US" w:eastAsia="zh-CN"/>
        </w:rPr>
        <w:t>Send CMD</w:t>
      </w:r>
      <w:r>
        <w:rPr>
          <w:rFonts w:hint="eastAsia"/>
        </w:rPr>
        <w:t xml:space="preserve"> </w:t>
      </w:r>
      <w:r>
        <w:t xml:space="preserve">F0550400024301 </w:t>
      </w:r>
      <w:r>
        <w:rPr>
          <w:rFonts w:hint="eastAsia"/>
          <w:lang w:val="en-US" w:eastAsia="zh-CN"/>
        </w:rPr>
        <w:t>to QCoo serial port:</w:t>
      </w:r>
    </w:p>
    <w:p>
      <w:pPr>
        <w:pStyle w:val="1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Effect </w:t>
      </w:r>
      <w:r>
        <w:t>：</w:t>
      </w:r>
      <w:r>
        <w:rPr>
          <w:rFonts w:hint="eastAsia"/>
          <w:lang w:eastAsia="zh-CN"/>
        </w:rPr>
        <w:t xml:space="preserve">QCoo </w:t>
      </w:r>
      <w:r>
        <w:rPr>
          <w:rFonts w:hint="eastAsia"/>
          <w:lang w:val="en-US" w:eastAsia="zh-CN"/>
        </w:rPr>
        <w:t xml:space="preserve">will initialize gyro in setup function initially </w:t>
      </w:r>
      <w:r>
        <w:t>。</w:t>
      </w:r>
    </w:p>
    <w:p>
      <w:pPr>
        <w:pStyle w:val="1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Parameter </w:t>
      </w:r>
      <w:r>
        <w:t>：</w:t>
      </w:r>
      <w:r>
        <w:rPr>
          <w:rFonts w:hint="eastAsia"/>
        </w:rPr>
        <w:t>0</w:t>
      </w:r>
      <w:r>
        <w:t xml:space="preserve">x01 </w:t>
      </w:r>
      <w:r>
        <w:rPr>
          <w:rFonts w:hint="eastAsia"/>
          <w:lang w:val="en-US" w:eastAsia="zh-CN"/>
        </w:rPr>
        <w:t xml:space="preserve">has no meaning ,0x01 prevent parsing error </w:t>
      </w:r>
    </w:p>
    <w:p>
      <w:pPr>
        <w:pStyle w:val="1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Return Value </w:t>
      </w:r>
      <w:r>
        <w:t>：F0 55 01 00 10 0D 0A</w:t>
      </w:r>
    </w:p>
    <w:p>
      <w:pPr>
        <w:pStyle w:val="1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Notice </w:t>
      </w:r>
      <w:r>
        <w:t>：</w:t>
      </w:r>
      <w:r>
        <w:rPr>
          <w:rFonts w:hint="eastAsia"/>
          <w:lang w:val="en-US" w:eastAsia="zh-CN"/>
        </w:rPr>
        <w:t>IIC can stop ,if you in Effect Mode ,so we have to reinitialize the IIC Bus .</w:t>
      </w:r>
    </w:p>
    <w:p>
      <w:pPr>
        <w:pStyle w:val="15"/>
        <w:spacing w:line="360" w:lineRule="auto"/>
        <w:ind w:firstLine="0" w:firstLineChars="0"/>
      </w:pPr>
    </w:p>
    <w:p>
      <w:pPr>
        <w:pStyle w:val="4"/>
        <w:rPr>
          <w:rFonts w:hint="eastAsia"/>
        </w:rPr>
      </w:pPr>
      <w:bookmarkStart w:id="48" w:name="_Toc12041"/>
      <w:r>
        <w:rPr>
          <w:rFonts w:hint="eastAsia"/>
          <w:lang w:val="en-US" w:eastAsia="zh-CN"/>
        </w:rPr>
        <w:t xml:space="preserve">Fifteen </w:t>
      </w:r>
      <w:r>
        <w:t>、</w:t>
      </w:r>
      <w:r>
        <w:rPr>
          <w:rFonts w:hint="eastAsia"/>
          <w:lang w:val="en-US" w:eastAsia="zh-CN"/>
        </w:rPr>
        <w:t xml:space="preserve">Query Voltage </w:t>
      </w:r>
      <w:r>
        <w:tab/>
      </w:r>
      <w:r>
        <w:tab/>
      </w:r>
      <w:r>
        <w:rPr>
          <w:rFonts w:hint="eastAsia"/>
        </w:rPr>
        <w:t>：</w:t>
      </w:r>
      <w:r>
        <w:tab/>
      </w:r>
      <w:r>
        <w:tab/>
      </w:r>
      <w:r>
        <w:t>0x17</w:t>
      </w:r>
      <w:bookmarkEnd w:id="48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起始码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  <w:r>
              <w:t>标识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动作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命令字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x017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x0A</w:t>
            </w:r>
          </w:p>
        </w:tc>
      </w:tr>
    </w:tbl>
    <w:p>
      <w:pPr>
        <w:pStyle w:val="15"/>
        <w:spacing w:line="360" w:lineRule="auto"/>
        <w:ind w:firstLine="0" w:firstLineChars="0"/>
      </w:pPr>
      <w:r>
        <w:rPr>
          <w:rFonts w:hint="eastAsia"/>
        </w:rPr>
        <w:t>发送</w:t>
      </w:r>
      <w:r>
        <w:t xml:space="preserve">F055040002170A </w:t>
      </w:r>
      <w:r>
        <w:rPr>
          <w:rFonts w:hint="eastAsia"/>
        </w:rPr>
        <w:t>给</w:t>
      </w:r>
      <w:r>
        <w:rPr>
          <w:rFonts w:hint="eastAsia"/>
          <w:lang w:eastAsia="zh-CN"/>
        </w:rPr>
        <w:t xml:space="preserve">QCoo </w:t>
      </w:r>
      <w:r>
        <w:t>硬件：</w:t>
      </w:r>
    </w:p>
    <w:p>
      <w:pPr>
        <w:pStyle w:val="1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效果</w:t>
      </w:r>
      <w:r>
        <w:t>：无</w:t>
      </w:r>
      <w:r>
        <w:rPr>
          <w:rFonts w:hint="eastAsia"/>
        </w:rPr>
        <w:t>实际</w:t>
      </w:r>
      <w:r>
        <w:t>效果，在APP端会</w:t>
      </w:r>
      <w:r>
        <w:rPr>
          <w:rFonts w:hint="eastAsia"/>
        </w:rPr>
        <w:t>收</w:t>
      </w:r>
      <w:r>
        <w:t>到蓝牙的Notify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内容</w:t>
      </w:r>
      <w:r>
        <w:t>为当前</w:t>
      </w:r>
      <w:r>
        <w:rPr>
          <w:rFonts w:hint="eastAsia"/>
          <w:lang w:eastAsia="zh-CN"/>
        </w:rPr>
        <w:t xml:space="preserve">QCoo </w:t>
      </w:r>
      <w:r>
        <w:t>电压，形式为</w:t>
      </w:r>
      <w:r>
        <w:rPr>
          <w:rFonts w:hint="eastAsia"/>
        </w:rPr>
        <w:t>字符串</w:t>
      </w:r>
    </w:p>
    <w:p>
      <w:pPr>
        <w:pStyle w:val="1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参数</w:t>
      </w:r>
      <w:r>
        <w:t>：0x0A</w:t>
      </w:r>
      <w:r>
        <w:rPr>
          <w:rFonts w:hint="eastAsia"/>
        </w:rPr>
        <w:t>无</w:t>
      </w:r>
      <w:r>
        <w:t>实际意义，</w:t>
      </w:r>
      <w:r>
        <w:rPr>
          <w:rFonts w:hint="eastAsia"/>
        </w:rPr>
        <w:t>只是</w:t>
      </w:r>
      <w:r>
        <w:t>为了防止误触发</w:t>
      </w:r>
    </w:p>
    <w:p>
      <w:pPr>
        <w:pStyle w:val="1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返回值</w:t>
      </w:r>
      <w:r>
        <w:t>：电压值，例如：</w:t>
      </w:r>
      <w:r>
        <w:rPr>
          <w:rFonts w:hint="eastAsia"/>
        </w:rPr>
        <w:t>4.2；</w:t>
      </w:r>
      <w:r>
        <w:t>此返回值为字符串</w:t>
      </w:r>
      <w:r>
        <w:rPr>
          <w:rFonts w:hint="eastAsia"/>
        </w:rPr>
        <w:t>模式</w:t>
      </w:r>
    </w:p>
    <w:p>
      <w:pPr>
        <w:pStyle w:val="1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这个</w:t>
      </w:r>
      <w:r>
        <w:t>电压值可以大致反映电池的电量</w:t>
      </w:r>
      <w:r>
        <w:rPr>
          <w:rFonts w:hint="eastAsia"/>
        </w:rPr>
        <w:t>状态</w:t>
      </w:r>
      <w:r>
        <w:t>，接收注意是字符串</w:t>
      </w:r>
      <w:r>
        <w:rPr>
          <w:rFonts w:hint="eastAsia"/>
        </w:rPr>
        <w:t>类型</w:t>
      </w:r>
      <w:r>
        <w:t>。</w:t>
      </w:r>
    </w:p>
    <w:p>
      <w:pPr>
        <w:pStyle w:val="15"/>
        <w:spacing w:line="360" w:lineRule="auto"/>
        <w:ind w:firstLine="0" w:firstLineChars="0"/>
        <w:rPr>
          <w:rFonts w:hint="eastAsia"/>
        </w:rPr>
      </w:pPr>
    </w:p>
    <w:p>
      <w:pPr>
        <w:pStyle w:val="4"/>
        <w:rPr>
          <w:rFonts w:hint="eastAsia"/>
        </w:rPr>
      </w:pPr>
      <w:bookmarkStart w:id="49" w:name="_Toc8206"/>
      <w:r>
        <w:rPr>
          <w:rFonts w:hint="eastAsia"/>
          <w:lang w:val="en-US" w:eastAsia="zh-CN"/>
        </w:rPr>
        <w:t xml:space="preserve">Sixteen </w:t>
      </w:r>
      <w:r>
        <w:rPr>
          <w:rFonts w:hint="eastAsia"/>
        </w:rPr>
        <w:t>、查询</w:t>
      </w:r>
      <w:r>
        <w:t>充电状态</w:t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tab/>
      </w:r>
      <w:r>
        <w:t>0x18</w:t>
      </w:r>
      <w:bookmarkEnd w:id="49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起始码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  <w:r>
              <w:t>标识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动作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命令字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x018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x0A</w:t>
            </w:r>
          </w:p>
        </w:tc>
      </w:tr>
    </w:tbl>
    <w:p>
      <w:pPr>
        <w:pStyle w:val="15"/>
        <w:spacing w:line="360" w:lineRule="auto"/>
        <w:ind w:firstLine="0" w:firstLineChars="0"/>
      </w:pPr>
      <w:r>
        <w:rPr>
          <w:rFonts w:hint="eastAsia"/>
        </w:rPr>
        <w:t>发送</w:t>
      </w:r>
      <w:r>
        <w:t xml:space="preserve">F055040002180A </w:t>
      </w:r>
      <w:r>
        <w:rPr>
          <w:rFonts w:hint="eastAsia"/>
        </w:rPr>
        <w:t>给</w:t>
      </w:r>
      <w:r>
        <w:rPr>
          <w:rFonts w:hint="eastAsia"/>
          <w:lang w:eastAsia="zh-CN"/>
        </w:rPr>
        <w:t xml:space="preserve">QCoo </w:t>
      </w:r>
      <w:r>
        <w:t>硬件：</w:t>
      </w:r>
    </w:p>
    <w:p>
      <w:pPr>
        <w:pStyle w:val="15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效果</w:t>
      </w:r>
      <w:r>
        <w:t>：无实际效果，</w:t>
      </w:r>
      <w:r>
        <w:rPr>
          <w:rFonts w:hint="eastAsia"/>
        </w:rPr>
        <w:t>在</w:t>
      </w:r>
      <w:r>
        <w:t>APP端会</w:t>
      </w:r>
      <w:r>
        <w:rPr>
          <w:rFonts w:hint="eastAsia"/>
        </w:rPr>
        <w:t>收到</w:t>
      </w:r>
      <w:r>
        <w:t>蓝牙的Notify信息，内容为当前</w:t>
      </w:r>
      <w:r>
        <w:rPr>
          <w:rFonts w:hint="eastAsia"/>
          <w:lang w:eastAsia="zh-CN"/>
        </w:rPr>
        <w:t xml:space="preserve">QCoo </w:t>
      </w:r>
      <w:r>
        <w:t>的充电状态</w:t>
      </w:r>
      <w:r>
        <w:rPr>
          <w:rFonts w:hint="eastAsia"/>
        </w:rPr>
        <w:t>，</w:t>
      </w:r>
      <w:r>
        <w:t>形式为字符串。</w:t>
      </w:r>
    </w:p>
    <w:p>
      <w:pPr>
        <w:pStyle w:val="15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参数</w:t>
      </w:r>
      <w:r>
        <w:t>：</w:t>
      </w:r>
      <w:r>
        <w:rPr>
          <w:rFonts w:hint="eastAsia"/>
        </w:rPr>
        <w:t>0</w:t>
      </w:r>
      <w:r>
        <w:t>x0A无实际意义，只是为了</w:t>
      </w:r>
      <w:r>
        <w:rPr>
          <w:rFonts w:hint="eastAsia"/>
        </w:rPr>
        <w:t>防止</w:t>
      </w:r>
      <w:r>
        <w:t>误触发。</w:t>
      </w:r>
    </w:p>
    <w:p>
      <w:pPr>
        <w:pStyle w:val="15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返回值</w:t>
      </w:r>
      <w:r>
        <w:t>：充电状态数值，</w:t>
      </w:r>
      <w:r>
        <w:rPr>
          <w:rFonts w:hint="eastAsia"/>
        </w:rPr>
        <w:t>“0”代表</w:t>
      </w:r>
      <w:r>
        <w:t>没有在充电，“1”</w:t>
      </w:r>
      <w:r>
        <w:rPr>
          <w:rFonts w:hint="eastAsia"/>
        </w:rPr>
        <w:t>代表</w:t>
      </w:r>
      <w:r>
        <w:t>在充电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1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APP上</w:t>
      </w:r>
      <w:r>
        <w:t>没使用该指令，</w:t>
      </w:r>
      <w:r>
        <w:rPr>
          <w:rFonts w:hint="eastAsia"/>
        </w:rPr>
        <w:t>仅供</w:t>
      </w:r>
      <w:r>
        <w:t>开发者参考</w:t>
      </w:r>
      <w:r>
        <w:rPr>
          <w:rFonts w:hint="eastAsia"/>
        </w:rPr>
        <w:t>，配合</w:t>
      </w:r>
      <w:r>
        <w:t>电压查询的话可以预判电池充电状态（</w:t>
      </w:r>
      <w:r>
        <w:rPr>
          <w:rFonts w:hint="eastAsia"/>
        </w:rPr>
        <w:t>饱和</w:t>
      </w:r>
      <w:r>
        <w:t>或者在</w:t>
      </w:r>
      <w:r>
        <w:rPr>
          <w:rFonts w:hint="eastAsia"/>
        </w:rPr>
        <w:t>充电</w:t>
      </w:r>
      <w:r>
        <w:t>）</w:t>
      </w:r>
    </w:p>
    <w:p>
      <w:pPr>
        <w:pStyle w:val="15"/>
        <w:spacing w:line="360" w:lineRule="auto"/>
        <w:ind w:firstLine="0" w:firstLineChars="0"/>
      </w:pPr>
    </w:p>
    <w:p>
      <w:pPr>
        <w:pStyle w:val="15"/>
        <w:spacing w:line="360" w:lineRule="auto"/>
        <w:ind w:firstLine="0" w:firstLineChars="0"/>
        <w:rPr>
          <w:rFonts w:hint="eastAsia"/>
        </w:rPr>
      </w:pPr>
    </w:p>
    <w:p>
      <w:pPr>
        <w:pStyle w:val="15"/>
        <w:spacing w:line="360" w:lineRule="auto"/>
        <w:ind w:left="360" w:firstLine="0" w:firstLineChars="0"/>
        <w:rPr>
          <w:rFonts w:hint="eastAsia"/>
        </w:rPr>
      </w:pPr>
    </w:p>
    <w:p/>
    <w:sectPr>
      <w:headerReference r:id="rId3" w:type="default"/>
      <w:headerReference r:id="rId4" w:type="even"/>
      <w:footnotePr>
        <w:numRestart w:val="eachPage"/>
      </w:footnote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rPr>
        <w:rFonts w:hint="eastAsia"/>
        <w:b/>
        <w:color w:val="00B050"/>
      </w:rPr>
    </w:pPr>
    <w:r>
      <w:rPr>
        <w:rFonts w:hint="eastAsia"/>
        <w:b/>
        <w:color w:val="00B050"/>
      </w:rPr>
      <w:t>深圳市</w:t>
    </w:r>
    <w:r>
      <w:rPr>
        <w:b/>
        <w:color w:val="00B050"/>
      </w:rPr>
      <w:t>叶绿体开源科技有限公司（</w:t>
    </w:r>
    <w:r>
      <w:rPr>
        <w:rFonts w:hint="eastAsia"/>
        <w:b/>
        <w:color w:val="00B050"/>
      </w:rPr>
      <w:t>www.chloroplast.cc</w:t>
    </w:r>
    <w:r>
      <w:rPr>
        <w:b/>
        <w:color w:val="00B050"/>
      </w:rPr>
      <w:t>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7B71"/>
    <w:multiLevelType w:val="multilevel"/>
    <w:tmpl w:val="065B7B71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等线" w:hAnsi="等线" w:eastAsia="等线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701F6"/>
    <w:multiLevelType w:val="multilevel"/>
    <w:tmpl w:val="0BC701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2D3AF3"/>
    <w:multiLevelType w:val="multilevel"/>
    <w:tmpl w:val="1B2D3A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C527BF"/>
    <w:multiLevelType w:val="multilevel"/>
    <w:tmpl w:val="1EC527B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3E46F3"/>
    <w:multiLevelType w:val="multilevel"/>
    <w:tmpl w:val="233E46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F8205A"/>
    <w:multiLevelType w:val="multilevel"/>
    <w:tmpl w:val="27F820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F5433C"/>
    <w:multiLevelType w:val="multilevel"/>
    <w:tmpl w:val="2AF543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4F1338"/>
    <w:multiLevelType w:val="multilevel"/>
    <w:tmpl w:val="3B4F1338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等线" w:hAnsi="等线" w:eastAsia="等线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900A95"/>
    <w:multiLevelType w:val="multilevel"/>
    <w:tmpl w:val="5E900A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A259AC"/>
    <w:multiLevelType w:val="multilevel"/>
    <w:tmpl w:val="64A259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0A611C"/>
    <w:multiLevelType w:val="multilevel"/>
    <w:tmpl w:val="660A61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367E73"/>
    <w:multiLevelType w:val="multilevel"/>
    <w:tmpl w:val="6D367E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CF4368"/>
    <w:multiLevelType w:val="multilevel"/>
    <w:tmpl w:val="6ECF43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327BB1"/>
    <w:multiLevelType w:val="multilevel"/>
    <w:tmpl w:val="70327B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91417A"/>
    <w:multiLevelType w:val="multilevel"/>
    <w:tmpl w:val="739141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13"/>
  </w:num>
  <w:num w:numId="9">
    <w:abstractNumId w:val="7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0641E"/>
    <w:rsid w:val="018419CE"/>
    <w:rsid w:val="01A84256"/>
    <w:rsid w:val="02A1767A"/>
    <w:rsid w:val="0355061A"/>
    <w:rsid w:val="039E1A39"/>
    <w:rsid w:val="08003626"/>
    <w:rsid w:val="08D85114"/>
    <w:rsid w:val="0D13649A"/>
    <w:rsid w:val="0E8D7477"/>
    <w:rsid w:val="10D93184"/>
    <w:rsid w:val="10FE11D8"/>
    <w:rsid w:val="1170641E"/>
    <w:rsid w:val="11CA20AB"/>
    <w:rsid w:val="14576E64"/>
    <w:rsid w:val="150A4465"/>
    <w:rsid w:val="15B5094A"/>
    <w:rsid w:val="16217FBC"/>
    <w:rsid w:val="16DB04A6"/>
    <w:rsid w:val="17A43F66"/>
    <w:rsid w:val="182218D4"/>
    <w:rsid w:val="1B765E69"/>
    <w:rsid w:val="1F8621EC"/>
    <w:rsid w:val="206C4452"/>
    <w:rsid w:val="21900C6A"/>
    <w:rsid w:val="22A7003C"/>
    <w:rsid w:val="273257B4"/>
    <w:rsid w:val="29937F25"/>
    <w:rsid w:val="2AF6192E"/>
    <w:rsid w:val="2DF8596F"/>
    <w:rsid w:val="30E01103"/>
    <w:rsid w:val="31D90A7F"/>
    <w:rsid w:val="328F243E"/>
    <w:rsid w:val="36DC60E7"/>
    <w:rsid w:val="37E82BC2"/>
    <w:rsid w:val="3D7F1A86"/>
    <w:rsid w:val="3DED443F"/>
    <w:rsid w:val="3E963551"/>
    <w:rsid w:val="425B7657"/>
    <w:rsid w:val="43807313"/>
    <w:rsid w:val="44624D80"/>
    <w:rsid w:val="48642387"/>
    <w:rsid w:val="487243EA"/>
    <w:rsid w:val="49F060BF"/>
    <w:rsid w:val="4C961A55"/>
    <w:rsid w:val="4D787426"/>
    <w:rsid w:val="4F5E379A"/>
    <w:rsid w:val="4FA2050C"/>
    <w:rsid w:val="4FB3164C"/>
    <w:rsid w:val="52F20EAC"/>
    <w:rsid w:val="537F396B"/>
    <w:rsid w:val="586148E9"/>
    <w:rsid w:val="589C6BE5"/>
    <w:rsid w:val="593004D1"/>
    <w:rsid w:val="5AD60424"/>
    <w:rsid w:val="5E0B2198"/>
    <w:rsid w:val="5FB56CF6"/>
    <w:rsid w:val="629F3A6B"/>
    <w:rsid w:val="63E57768"/>
    <w:rsid w:val="68F91F3D"/>
    <w:rsid w:val="69C50711"/>
    <w:rsid w:val="6A8D4688"/>
    <w:rsid w:val="6B730C04"/>
    <w:rsid w:val="6D946F20"/>
    <w:rsid w:val="73A840AA"/>
    <w:rsid w:val="742028BE"/>
    <w:rsid w:val="7A0B7756"/>
    <w:rsid w:val="7AF729B6"/>
    <w:rsid w:val="7FAA1A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styleId="11">
    <w:name w:val="Strong"/>
    <w:qFormat/>
    <w:uiPriority w:val="0"/>
    <w:rPr>
      <w:b/>
      <w:bCs/>
    </w:rPr>
  </w:style>
  <w:style w:type="character" w:styleId="12">
    <w:name w:val="Hyperlink"/>
    <w:uiPriority w:val="0"/>
    <w:rPr>
      <w:color w:val="0563C1"/>
      <w:u w:val="single"/>
    </w:rPr>
  </w:style>
  <w:style w:type="paragraph" w:customStyle="1" w:styleId="14">
    <w:name w:val="_Style 5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 w:cs="Times New Roman"/>
      <w:b w:val="0"/>
      <w:bCs w:val="0"/>
      <w:color w:val="2E74B5"/>
      <w:kern w:val="0"/>
      <w:sz w:val="32"/>
      <w:szCs w:val="32"/>
    </w:rPr>
  </w:style>
  <w:style w:type="paragraph" w:customStyle="1" w:styleId="15">
    <w:name w:val="_Style 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2017-05-08T21:36:00Z</dcterms:created>
  <dc:creator>Tudou001</dc:creator>
  <cp:lastModifiedBy>Tudou001</cp:lastModifiedBy>
  <dcterms:modified xsi:type="dcterms:W3CDTF">2017-05-09T00:04:38Z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